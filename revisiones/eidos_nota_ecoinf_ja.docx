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8D577" w14:textId="5CB515C7" w:rsidR="00F5535E" w:rsidRDefault="00754DCB">
      <w:pPr>
        <w:pStyle w:val="Title"/>
      </w:pPr>
      <w:proofErr w:type="spellStart"/>
      <w:r>
        <w:t>eidosapi</w:t>
      </w:r>
      <w:proofErr w:type="spellEnd"/>
      <w:r>
        <w:t xml:space="preserve">, un paquete </w:t>
      </w:r>
      <w:ins w:id="0" w:author="JULEN ASTIGARRAGA URCELAY" w:date="2025-10-04T11:47:00Z" w16du:dateUtc="2025-10-04T09:47:00Z">
        <w:r w:rsidR="00A945ED">
          <w:t xml:space="preserve">de R </w:t>
        </w:r>
      </w:ins>
      <w:r>
        <w:t>para interactuar con la base de datos de biodiversidad EIDOS</w:t>
      </w:r>
    </w:p>
    <w:p w14:paraId="4AB1EA01" w14:textId="77777777" w:rsidR="00F5535E" w:rsidRDefault="00754DCB">
      <w:pPr>
        <w:pStyle w:val="Author"/>
      </w:pPr>
      <w:r>
        <w:t>Héctor Miranda-Cebrián*</w:t>
      </w:r>
      <w:r>
        <w:rPr>
          <w:vertAlign w:val="superscript"/>
        </w:rPr>
        <w:t>1</w:t>
      </w:r>
    </w:p>
    <w:p w14:paraId="266B15E9" w14:textId="77777777" w:rsidR="00F5535E" w:rsidRDefault="00754DCB">
      <w:pPr>
        <w:pStyle w:val="Compact"/>
        <w:numPr>
          <w:ilvl w:val="0"/>
          <w:numId w:val="3"/>
        </w:numPr>
      </w:pPr>
      <w:r>
        <w:t>Instituto Pirenaico de Ecología - CSIC</w:t>
      </w:r>
    </w:p>
    <w:p w14:paraId="7534548C" w14:textId="77777777" w:rsidR="00F5535E" w:rsidRDefault="00754DCB">
      <w:r>
        <w:t>Autor de correspondencia*: Héctor Miranda-Cebrián [</w:t>
      </w:r>
      <w:hyperlink r:id="rId7">
        <w:r w:rsidR="00F5535E">
          <w:rPr>
            <w:rStyle w:val="Hyperlink"/>
          </w:rPr>
          <w:t>hectorm94@gmail.com</w:t>
        </w:r>
      </w:hyperlink>
      <w:r>
        <w:t>]</w:t>
      </w:r>
    </w:p>
    <w:p w14:paraId="739C74F2" w14:textId="77777777" w:rsidR="00F5535E" w:rsidRDefault="00754DCB">
      <w:pPr>
        <w:pStyle w:val="Heading1"/>
      </w:pPr>
      <w:r>
        <w:t>Palabras clave</w:t>
      </w:r>
    </w:p>
    <w:p w14:paraId="543F4BF1" w14:textId="77777777" w:rsidR="00F5535E" w:rsidRDefault="00754DCB">
      <w:bookmarkStart w:id="1" w:name="palabras-clave"/>
      <w:r>
        <w:t>Taxonomía; Estandarización; Nomenclatura; Lista Patrón</w:t>
      </w:r>
      <w:bookmarkEnd w:id="1"/>
    </w:p>
    <w:p w14:paraId="1B514946" w14:textId="77777777" w:rsidR="00F5535E" w:rsidRDefault="00754DCB">
      <w:pPr>
        <w:pStyle w:val="Heading1"/>
      </w:pPr>
      <w:bookmarkStart w:id="2" w:name="keywords"/>
      <w:proofErr w:type="spellStart"/>
      <w:r>
        <w:t>Keywords</w:t>
      </w:r>
      <w:proofErr w:type="spellEnd"/>
    </w:p>
    <w:p w14:paraId="1874CB6A" w14:textId="77777777" w:rsidR="00F5535E" w:rsidRDefault="00754DCB">
      <w:proofErr w:type="spellStart"/>
      <w:r>
        <w:t>Taxonomy</w:t>
      </w:r>
      <w:proofErr w:type="spellEnd"/>
      <w:r>
        <w:t xml:space="preserve">; </w:t>
      </w:r>
      <w:proofErr w:type="spellStart"/>
      <w:r>
        <w:t>Standardization</w:t>
      </w:r>
      <w:proofErr w:type="spellEnd"/>
      <w:r>
        <w:t xml:space="preserve">; </w:t>
      </w:r>
      <w:proofErr w:type="spellStart"/>
      <w:r>
        <w:t>Nomenclature</w:t>
      </w:r>
      <w:proofErr w:type="spellEnd"/>
      <w:r>
        <w:t xml:space="preserve">; </w:t>
      </w:r>
      <w:proofErr w:type="spellStart"/>
      <w:r>
        <w:t>Checklist</w:t>
      </w:r>
      <w:proofErr w:type="spellEnd"/>
    </w:p>
    <w:p w14:paraId="53AC51D6" w14:textId="42AF5811" w:rsidR="00F5535E" w:rsidRDefault="00754DCB">
      <w:r>
        <w:t xml:space="preserve">El trabajo en ecología y cualquiera de sus disciplinas requiere información actualizada, o al menos estandarizada, sobre la nomenclatura de nuestros organismos de estudio (Patterson et al. </w:t>
      </w:r>
      <w:del w:id="3" w:author="JULEN ASTIGARRAGA URCELAY" w:date="2025-08-19T10:34:00Z" w16du:dateUtc="2025-08-19T08:34:00Z">
        <w:r w:rsidDel="00517C9A">
          <w:delText>(</w:delText>
        </w:r>
      </w:del>
      <w:r>
        <w:t>2010</w:t>
      </w:r>
      <w:del w:id="4" w:author="JULEN ASTIGARRAGA URCELAY" w:date="2025-08-19T10:35:00Z" w16du:dateUtc="2025-08-19T08:35:00Z">
        <w:r w:rsidDel="00517C9A">
          <w:delText>)</w:delText>
        </w:r>
      </w:del>
      <w:r>
        <w:t xml:space="preserve">). Para solventar este problema, se han ido desarrollando diferentes herramientas que permitan cotejar la nomenclatura de una especie contra bases de datos taxonómicas. Por un lado, tenemos herramientas como las webs de </w:t>
      </w:r>
      <w:commentRangeStart w:id="5"/>
      <w:r>
        <w:t>Flora Ibérica y Fauna Ibérica</w:t>
      </w:r>
      <w:commentRangeEnd w:id="5"/>
      <w:r w:rsidR="00517C9A">
        <w:rPr>
          <w:rStyle w:val="CommentReference"/>
        </w:rPr>
        <w:commentReference w:id="5"/>
      </w:r>
      <w:r>
        <w:t xml:space="preserve">, que permiten consultar de forma manual sinónimos y nombres. Sin embargo, estas carecen de una interfaz de usuario que permita la consulta de un gran número de especies, acceder a ellas de forma automática o hacerlo desde entornos que permitan integrar los resultados en un flujo de trabajo más complejo. Por otro lado, existen herramientas que sí pueden consultarse a través de interfaces de programación de aplicaciones (API) desde entornos como R (R Core </w:t>
      </w:r>
      <w:proofErr w:type="spellStart"/>
      <w:r>
        <w:t>Team</w:t>
      </w:r>
      <w:proofErr w:type="spellEnd"/>
      <w:r>
        <w:t xml:space="preserve">, 2025), facilitando la tarea de cotejar un gran </w:t>
      </w:r>
      <w:r>
        <w:t>número de especies a la vez</w:t>
      </w:r>
      <w:ins w:id="6" w:author="JULEN ASTIGARRAGA URCELAY" w:date="2025-08-19T10:36:00Z" w16du:dateUtc="2025-08-19T08:36:00Z">
        <w:r w:rsidR="00517C9A">
          <w:t>,</w:t>
        </w:r>
      </w:ins>
      <w:r>
        <w:t xml:space="preserve"> así como su incorporación en nuestros flujos de trabajo. Algunos ejemplos de esto son el paquete </w:t>
      </w:r>
      <w:proofErr w:type="spellStart"/>
      <w:r>
        <w:rPr>
          <w:i/>
          <w:iCs/>
        </w:rPr>
        <w:t>taxize</w:t>
      </w:r>
      <w:proofErr w:type="spellEnd"/>
      <w:r>
        <w:t xml:space="preserve"> (Scott Chamberlain y Eduard </w:t>
      </w:r>
      <w:proofErr w:type="spellStart"/>
      <w:r>
        <w:t>Szocs</w:t>
      </w:r>
      <w:proofErr w:type="spellEnd"/>
      <w:r>
        <w:t xml:space="preserve">, 2013; Chamberlain et al., 2020), con acceso a más de 20 bases de datos diferentes; o el paquete </w:t>
      </w:r>
      <w:proofErr w:type="spellStart"/>
      <w:r>
        <w:rPr>
          <w:i/>
          <w:iCs/>
        </w:rPr>
        <w:t>WorldFlora</w:t>
      </w:r>
      <w:proofErr w:type="spellEnd"/>
      <w:r>
        <w:t xml:space="preserve"> </w:t>
      </w:r>
      <w:proofErr w:type="spellStart"/>
      <w:r>
        <w:t>Kindt</w:t>
      </w:r>
      <w:proofErr w:type="spellEnd"/>
      <w:r>
        <w:t xml:space="preserve"> (2020) para acceder a </w:t>
      </w:r>
      <w:proofErr w:type="spellStart"/>
      <w:r>
        <w:rPr>
          <w:i/>
          <w:iCs/>
        </w:rPr>
        <w:t>World</w:t>
      </w:r>
      <w:proofErr w:type="spellEnd"/>
      <w:r>
        <w:rPr>
          <w:i/>
          <w:iCs/>
        </w:rPr>
        <w:t xml:space="preserve"> Flora Online</w:t>
      </w:r>
      <w:r>
        <w:t>. La principal desventaja de estos servicios radica en que, a pesar de la gran cantidad de información que contienen, puede darse un desajuste entre su nomenclatura y la establecida a nivel n</w:t>
      </w:r>
      <w:r>
        <w:t>acional o regional. Esta limitación se hace más patente si, por ejemplo, queremos recopilar información sobre el estado de conservación de una especie presente en España, puesto que el nombre aceptado en una base de datos internacional puede no casar con el empleado en catálogos a nivel nacional o regional.</w:t>
      </w:r>
    </w:p>
    <w:p w14:paraId="14CC5EA7" w14:textId="77777777" w:rsidR="00F5535E" w:rsidRDefault="00754DCB">
      <w:pPr>
        <w:pStyle w:val="BodyText"/>
      </w:pPr>
      <w:r>
        <w:lastRenderedPageBreak/>
        <w:t xml:space="preserve">El </w:t>
      </w:r>
      <w:hyperlink r:id="rId12">
        <w:r w:rsidR="00F5535E">
          <w:rPr>
            <w:rStyle w:val="Hyperlink"/>
          </w:rPr>
          <w:t>Inventario Español del Patrimonio Natural y de la Biodiversidad (IEPNB)</w:t>
        </w:r>
      </w:hyperlink>
      <w:r>
        <w:t xml:space="preserve"> supone un primer paso </w:t>
      </w:r>
      <w:commentRangeStart w:id="7"/>
      <w:r>
        <w:t>para solventar estas limitaciones a la hora de acceder a la información sobre las especies presentes en España</w:t>
      </w:r>
      <w:commentRangeEnd w:id="7"/>
      <w:r w:rsidR="00E866B2">
        <w:rPr>
          <w:rStyle w:val="CommentReference"/>
        </w:rPr>
        <w:commentReference w:id="7"/>
      </w:r>
      <w:r>
        <w:t xml:space="preserve">. Este trabajo, todavía en proceso, recoge información de más de 63000 </w:t>
      </w:r>
      <w:proofErr w:type="spellStart"/>
      <w:r>
        <w:t>taxa</w:t>
      </w:r>
      <w:proofErr w:type="spellEnd"/>
      <w:r>
        <w:t xml:space="preserve">, incluyendo su información taxonómica, sinonimia, categorías de amenaza o normativas legales que rigen su conservación, nutriéndose en gran medida de la Lista Patrón de Especies Silvestres presentes en España </w:t>
      </w:r>
      <w:hyperlink r:id="rId13" w:anchor="lista-patron-de-las-especies-silvestres-presentes-en-espana" w:history="1">
        <w:r w:rsidR="00F5535E">
          <w:rPr>
            <w:rStyle w:val="Hyperlink"/>
          </w:rPr>
          <w:t>(LP)</w:t>
        </w:r>
      </w:hyperlink>
      <w:r>
        <w:t xml:space="preserve">, que recoge información proveniente de multitud de sociedades científicas de ámbito nacional y especializadas en diversos grupos taxonómicos. A simple vista, la web del IEPNB sigue presentando las mismas limitaciones que otros recursos mencionados con anterioridad, como la imposibilidad de realizar consultas de forma no manual. Sin embargo, esta herramienta pone a nuestra disposición </w:t>
      </w:r>
      <w:commentRangeStart w:id="8"/>
      <w:r>
        <w:t>la API EIDOS</w:t>
      </w:r>
      <w:commentRangeEnd w:id="8"/>
      <w:r w:rsidR="00517C9A">
        <w:rPr>
          <w:rStyle w:val="CommentReference"/>
        </w:rPr>
        <w:commentReference w:id="8"/>
      </w:r>
      <w:r>
        <w:t>, que nos permiten acceder a las bases de datos del IEPNB desde entornos de programación como R, y por tanto a automatizar los procesos de consulta.</w:t>
      </w:r>
      <w:bookmarkEnd w:id="2"/>
    </w:p>
    <w:p w14:paraId="7F57F352" w14:textId="77777777" w:rsidR="00F5535E" w:rsidRDefault="00754DCB">
      <w:pPr>
        <w:pStyle w:val="Heading1"/>
      </w:pPr>
      <w:r>
        <w:t xml:space="preserve">El paquete </w:t>
      </w:r>
      <w:proofErr w:type="spellStart"/>
      <w:r>
        <w:rPr>
          <w:i/>
          <w:iCs/>
        </w:rPr>
        <w:t>eidosapi</w:t>
      </w:r>
      <w:proofErr w:type="spellEnd"/>
      <w:r>
        <w:t xml:space="preserve"> para R</w:t>
      </w:r>
    </w:p>
    <w:p w14:paraId="6C1E9C01" w14:textId="44DC47FB" w:rsidR="00F5535E" w:rsidRDefault="00754DCB">
      <w:r>
        <w:t xml:space="preserve">El paquete </w:t>
      </w:r>
      <w:proofErr w:type="spellStart"/>
      <w:r>
        <w:rPr>
          <w:b/>
          <w:bCs/>
        </w:rPr>
        <w:t>eidosapi</w:t>
      </w:r>
      <w:proofErr w:type="spellEnd"/>
      <w:r>
        <w:t xml:space="preserve"> se desarrolló para explotar las posibilidades ofrecidas por la API EIDOS y facilitar la tarea de cotejar y contrastar la taxonomía de múltiples especies al mismo tiempo desde el entorno de programación de R (</w:t>
      </w:r>
      <w:hyperlink w:anchor="fig-1">
        <w:r w:rsidR="00F5535E">
          <w:rPr>
            <w:rStyle w:val="Hyperlink"/>
          </w:rPr>
          <w:t>Figura 1</w:t>
        </w:r>
      </w:hyperlink>
      <w:r>
        <w:t xml:space="preserve">). El paquete cuenta con varias funciones que facilitan el acceso a las bases de datos del IEPNB, haciendo uso de del paquete </w:t>
      </w:r>
      <w:proofErr w:type="spellStart"/>
      <w:r>
        <w:rPr>
          <w:b/>
          <w:bCs/>
        </w:rPr>
        <w:t>jsonlite</w:t>
      </w:r>
      <w:proofErr w:type="spellEnd"/>
      <w:r>
        <w:t xml:space="preserve"> (</w:t>
      </w:r>
      <w:proofErr w:type="spellStart"/>
      <w:r>
        <w:t>Ooms</w:t>
      </w:r>
      <w:proofErr w:type="spellEnd"/>
      <w:r>
        <w:t xml:space="preserve">, 2014) para interpretar los archivos en formato JSON que devuelve EIDOS al realizar consultas, así como del paquete </w:t>
      </w:r>
      <w:proofErr w:type="spellStart"/>
      <w:r>
        <w:rPr>
          <w:b/>
          <w:bCs/>
        </w:rPr>
        <w:t>fuzzyjoin</w:t>
      </w:r>
      <w:proofErr w:type="spellEnd"/>
      <w:r>
        <w:t xml:space="preserve"> (Robinson, 2025) para realizar consultas basadas en coincidencia difusa (</w:t>
      </w:r>
      <w:proofErr w:type="spellStart"/>
      <w:r>
        <w:rPr>
          <w:i/>
          <w:iCs/>
        </w:rPr>
        <w:t>fuzzy</w:t>
      </w:r>
      <w:proofErr w:type="spellEnd"/>
      <w:r>
        <w:rPr>
          <w:i/>
          <w:iCs/>
        </w:rPr>
        <w:t xml:space="preserve"> </w:t>
      </w:r>
      <w:proofErr w:type="spellStart"/>
      <w:r>
        <w:rPr>
          <w:i/>
          <w:iCs/>
        </w:rPr>
        <w:t>matching</w:t>
      </w:r>
      <w:proofErr w:type="spellEnd"/>
      <w:r>
        <w:t>) que permitan buscar nombres en la LP</w:t>
      </w:r>
      <w:ins w:id="9" w:author="JULEN ASTIGARRAGA URCELAY" w:date="2025-08-19T10:45:00Z" w16du:dateUtc="2025-08-19T08:45:00Z">
        <w:r w:rsidR="00D65790">
          <w:t>,</w:t>
        </w:r>
      </w:ins>
      <w:r>
        <w:t xml:space="preserve"> aunque contengan algún error de escritura. A continuación</w:t>
      </w:r>
      <w:ins w:id="10" w:author="JULEN ASTIGARRAGA URCELAY" w:date="2025-08-19T10:45:00Z" w16du:dateUtc="2025-08-19T08:45:00Z">
        <w:r w:rsidR="00D65790">
          <w:t>,</w:t>
        </w:r>
      </w:ins>
      <w:r>
        <w:t xml:space="preserve"> se muestran varios ejemplos sencillos de uso, pero puede en</w:t>
      </w:r>
      <w:r>
        <w:t>contrase más información en el</w:t>
      </w:r>
      <w:del w:id="11" w:author="JULEN ASTIGARRAGA URCELAY" w:date="2025-08-19T10:45:00Z" w16du:dateUtc="2025-08-19T08:45:00Z">
        <w:r w:rsidDel="00D65790">
          <w:delText xml:space="preserve"> el</w:delText>
        </w:r>
      </w:del>
      <w:r>
        <w:t xml:space="preserve"> repositorio del paquete (https://github.com/hmirceb/eidosapi).</w:t>
      </w:r>
    </w:p>
    <w:tbl>
      <w:tblPr>
        <w:tblW w:w="5000" w:type="pct"/>
        <w:tblLayout w:type="fixed"/>
        <w:tblLook w:val="0000" w:firstRow="0" w:lastRow="0" w:firstColumn="0" w:lastColumn="0" w:noHBand="0" w:noVBand="0"/>
      </w:tblPr>
      <w:tblGrid>
        <w:gridCol w:w="9242"/>
      </w:tblGrid>
      <w:tr w:rsidR="00F5535E" w14:paraId="7EC84217" w14:textId="77777777">
        <w:tc>
          <w:tcPr>
            <w:tcW w:w="9026" w:type="dxa"/>
          </w:tcPr>
          <w:p w14:paraId="6D53BF15" w14:textId="77777777" w:rsidR="00F5535E" w:rsidRDefault="00754DCB">
            <w:pPr>
              <w:pStyle w:val="Compact"/>
              <w:jc w:val="center"/>
            </w:pPr>
            <w:bookmarkStart w:id="12" w:name="fig-1"/>
            <w:r>
              <w:rPr>
                <w:noProof/>
              </w:rPr>
              <w:drawing>
                <wp:inline distT="0" distB="0" distL="0" distR="0" wp14:anchorId="32A97765" wp14:editId="2A561943">
                  <wp:extent cx="5479415" cy="248031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4"/>
                          <a:stretch>
                            <a:fillRect/>
                          </a:stretch>
                        </pic:blipFill>
                        <pic:spPr bwMode="auto">
                          <a:xfrm>
                            <a:off x="0" y="0"/>
                            <a:ext cx="5479415" cy="2480310"/>
                          </a:xfrm>
                          <a:prstGeom prst="rect">
                            <a:avLst/>
                          </a:prstGeom>
                        </pic:spPr>
                      </pic:pic>
                    </a:graphicData>
                  </a:graphic>
                </wp:inline>
              </w:drawing>
            </w:r>
          </w:p>
          <w:p w14:paraId="40D6780C" w14:textId="1BC44067" w:rsidR="00F5535E" w:rsidRDefault="00754DCB">
            <w:pPr>
              <w:pStyle w:val="ImageCaption"/>
              <w:spacing w:before="200"/>
            </w:pPr>
            <w:r>
              <w:t xml:space="preserve">Figura 1: </w:t>
            </w:r>
            <w:del w:id="13" w:author="JULEN ASTIGARRAGA URCELAY" w:date="2025-08-19T10:47:00Z" w16du:dateUtc="2025-08-19T08:47:00Z">
              <w:r w:rsidDel="00D65790">
                <w:delText xml:space="preserve">Figura 1: </w:delText>
              </w:r>
            </w:del>
            <w:r>
              <w:t xml:space="preserve">Diagrama del flujo de trabajo básico con </w:t>
            </w:r>
            <w:proofErr w:type="spellStart"/>
            <w:r>
              <w:rPr>
                <w:b/>
                <w:bCs/>
              </w:rPr>
              <w:t>eidosapi</w:t>
            </w:r>
            <w:proofErr w:type="spellEnd"/>
            <w:r>
              <w:t>.</w:t>
            </w:r>
            <w:bookmarkStart w:id="14" w:name="el-paquete-eidosapi-para-r"/>
            <w:bookmarkEnd w:id="12"/>
            <w:bookmarkEnd w:id="14"/>
          </w:p>
        </w:tc>
      </w:tr>
    </w:tbl>
    <w:p w14:paraId="639C7579" w14:textId="77777777" w:rsidR="00F5535E" w:rsidRDefault="00754DCB">
      <w:pPr>
        <w:pStyle w:val="Heading1"/>
      </w:pPr>
      <w:r>
        <w:lastRenderedPageBreak/>
        <w:t xml:space="preserve">Instalación y ejemplos básicos de uso de </w:t>
      </w:r>
      <w:proofErr w:type="spellStart"/>
      <w:r>
        <w:t>eidosapi</w:t>
      </w:r>
      <w:proofErr w:type="spellEnd"/>
    </w:p>
    <w:p w14:paraId="04538C63" w14:textId="77777777" w:rsidR="00F5535E" w:rsidRDefault="00754DCB">
      <w:r>
        <w:t>La instalación del paquete puede realizarse fácilmente clonando el repositorio disponible en GitHub.</w:t>
      </w:r>
    </w:p>
    <w:p w14:paraId="143D54E2" w14:textId="77777777" w:rsidR="00F5535E" w:rsidRDefault="00754DCB">
      <w:pPr>
        <w:pStyle w:val="SourceCode"/>
      </w:pPr>
      <w:commentRangeStart w:id="15"/>
      <w:r>
        <w:rPr>
          <w:rStyle w:val="CommentTok"/>
        </w:rPr>
        <w:t># Instalación</w:t>
      </w:r>
      <w:commentRangeEnd w:id="15"/>
      <w:r>
        <w:rPr>
          <w:rStyle w:val="CommentReference"/>
        </w:rPr>
        <w:commentReference w:id="15"/>
      </w:r>
      <w:r>
        <w:br/>
      </w:r>
      <w:proofErr w:type="gramStart"/>
      <w:r>
        <w:rPr>
          <w:rStyle w:val="NormalTok"/>
        </w:rPr>
        <w:t>remotes</w:t>
      </w:r>
      <w:r>
        <w:rPr>
          <w:rStyle w:val="SpecialCharTok"/>
        </w:rPr>
        <w:t>::</w:t>
      </w:r>
      <w:proofErr w:type="spellStart"/>
      <w:proofErr w:type="gramEnd"/>
      <w:r>
        <w:rPr>
          <w:rStyle w:val="FunctionTok"/>
        </w:rPr>
        <w:t>install_</w:t>
      </w:r>
      <w:proofErr w:type="gramStart"/>
      <w:r>
        <w:rPr>
          <w:rStyle w:val="FunctionTok"/>
        </w:rPr>
        <w:t>github</w:t>
      </w:r>
      <w:proofErr w:type="spellEnd"/>
      <w:r>
        <w:rPr>
          <w:rStyle w:val="NormalTok"/>
        </w:rPr>
        <w:t>(</w:t>
      </w:r>
      <w:proofErr w:type="gramEnd"/>
      <w:r>
        <w:rPr>
          <w:rStyle w:val="StringTok"/>
        </w:rPr>
        <w:t>"https://github.com/</w:t>
      </w:r>
      <w:proofErr w:type="spellStart"/>
      <w:r>
        <w:rPr>
          <w:rStyle w:val="StringTok"/>
        </w:rPr>
        <w:t>hmirceb</w:t>
      </w:r>
      <w:proofErr w:type="spellEnd"/>
      <w:r>
        <w:rPr>
          <w:rStyle w:val="StringTok"/>
        </w:rPr>
        <w:t>/</w:t>
      </w:r>
      <w:proofErr w:type="spellStart"/>
      <w:r>
        <w:rPr>
          <w:rStyle w:val="StringTok"/>
        </w:rPr>
        <w:t>eidosapi</w:t>
      </w:r>
      <w:proofErr w:type="spellEnd"/>
      <w:r>
        <w:rPr>
          <w:rStyle w:val="StringTok"/>
        </w:rPr>
        <w:t>"</w:t>
      </w:r>
      <w:r>
        <w:rPr>
          <w:rStyle w:val="NormalTok"/>
        </w:rPr>
        <w:t>,</w:t>
      </w:r>
      <w:r>
        <w:br/>
      </w:r>
      <w:r>
        <w:rPr>
          <w:rStyle w:val="NormalTok"/>
        </w:rPr>
        <w:t xml:space="preserve">                        </w:t>
      </w:r>
      <w:proofErr w:type="spellStart"/>
      <w:r>
        <w:rPr>
          <w:rStyle w:val="AttributeTok"/>
        </w:rPr>
        <w:t>force</w:t>
      </w:r>
      <w:proofErr w:type="spellEnd"/>
      <w:r>
        <w:rPr>
          <w:rStyle w:val="AttributeTok"/>
        </w:rPr>
        <w:t xml:space="preserve"> =</w:t>
      </w:r>
      <w:r>
        <w:rPr>
          <w:rStyle w:val="NormalTok"/>
        </w:rPr>
        <w:t xml:space="preserve"> </w:t>
      </w:r>
      <w:r>
        <w:rPr>
          <w:rStyle w:val="ConstantTok"/>
        </w:rPr>
        <w:t>TRUE</w:t>
      </w:r>
      <w:r>
        <w:rPr>
          <w:rStyle w:val="NormalTok"/>
        </w:rPr>
        <w:t xml:space="preserve">, </w:t>
      </w:r>
      <w:r>
        <w:br/>
      </w:r>
      <w:r>
        <w:rPr>
          <w:rStyle w:val="NormalTok"/>
        </w:rPr>
        <w:t xml:space="preserve">                        </w:t>
      </w:r>
      <w:proofErr w:type="spellStart"/>
      <w:r>
        <w:rPr>
          <w:rStyle w:val="AttributeTok"/>
        </w:rPr>
        <w:t>quiet</w:t>
      </w:r>
      <w:proofErr w:type="spellEnd"/>
      <w:r>
        <w:rPr>
          <w:rStyle w:val="AttributeTok"/>
        </w:rPr>
        <w:t xml:space="preserve"> =</w:t>
      </w:r>
      <w:r>
        <w:rPr>
          <w:rStyle w:val="NormalTok"/>
        </w:rPr>
        <w:t xml:space="preserve"> </w:t>
      </w:r>
      <w:r>
        <w:rPr>
          <w:rStyle w:val="ConstantTok"/>
        </w:rPr>
        <w:t>TRUE</w:t>
      </w:r>
      <w:r>
        <w:rPr>
          <w:rStyle w:val="NormalTok"/>
        </w:rPr>
        <w:t>)</w:t>
      </w:r>
      <w:r>
        <w:br/>
      </w:r>
      <w:r>
        <w:rPr>
          <w:rStyle w:val="CommentTok"/>
        </w:rPr>
        <w:t># Cargamos el paquete</w:t>
      </w:r>
      <w:r>
        <w:br/>
      </w:r>
      <w:proofErr w:type="spellStart"/>
      <w:r>
        <w:rPr>
          <w:rStyle w:val="FunctionTok"/>
        </w:rPr>
        <w:t>library</w:t>
      </w:r>
      <w:proofErr w:type="spellEnd"/>
      <w:r>
        <w:rPr>
          <w:rStyle w:val="NormalTok"/>
        </w:rPr>
        <w:t>(</w:t>
      </w:r>
      <w:proofErr w:type="spellStart"/>
      <w:r>
        <w:rPr>
          <w:rStyle w:val="NormalTok"/>
        </w:rPr>
        <w:t>eidosapi</w:t>
      </w:r>
      <w:proofErr w:type="spellEnd"/>
      <w:r>
        <w:rPr>
          <w:rStyle w:val="NormalTok"/>
        </w:rPr>
        <w:t>)</w:t>
      </w:r>
    </w:p>
    <w:p w14:paraId="0FEE2E4F" w14:textId="4552704D" w:rsidR="00F5535E" w:rsidRDefault="00754DCB">
      <w:pPr>
        <w:pStyle w:val="Heading2"/>
      </w:pPr>
      <w:r>
        <w:t>B</w:t>
      </w:r>
      <w:del w:id="16" w:author="JULEN ASTIGARRAGA URCELAY" w:date="2025-08-19T10:47:00Z" w16du:dateUtc="2025-08-19T08:47:00Z">
        <w:r w:rsidDel="00D65790">
          <w:delText>u</w:delText>
        </w:r>
      </w:del>
      <w:ins w:id="17" w:author="JULEN ASTIGARRAGA URCELAY" w:date="2025-08-19T10:47:00Z" w16du:dateUtc="2025-08-19T08:47:00Z">
        <w:r w:rsidR="00D65790">
          <w:t>ú</w:t>
        </w:r>
      </w:ins>
      <w:r>
        <w:t>squeda de especies por nombre</w:t>
      </w:r>
    </w:p>
    <w:p w14:paraId="3F7335C3" w14:textId="6AAE44C3" w:rsidR="00F5535E" w:rsidRDefault="00754DCB">
      <w:r>
        <w:t>Un ejemplo básico sería buscar el nombre aceptado y sinónimos de una o varias especies. Para ello</w:t>
      </w:r>
      <w:ins w:id="18" w:author="JULEN ASTIGARRAGA URCELAY" w:date="2025-10-04T11:48:00Z" w16du:dateUtc="2025-10-04T09:48:00Z">
        <w:r w:rsidR="00B831D2">
          <w:t>,</w:t>
        </w:r>
      </w:ins>
      <w:r>
        <w:t xml:space="preserve"> vamos a emplear la alondra </w:t>
      </w:r>
      <w:proofErr w:type="spellStart"/>
      <w:r>
        <w:t>ricotí</w:t>
      </w:r>
      <w:proofErr w:type="spellEnd"/>
      <w:r>
        <w:t xml:space="preserve"> (</w:t>
      </w:r>
      <w:proofErr w:type="spellStart"/>
      <w:r>
        <w:rPr>
          <w:i/>
          <w:iCs/>
        </w:rPr>
        <w:t>Chersophilus</w:t>
      </w:r>
      <w:proofErr w:type="spellEnd"/>
      <w:r>
        <w:rPr>
          <w:i/>
          <w:iCs/>
        </w:rPr>
        <w:t xml:space="preserve"> </w:t>
      </w:r>
      <w:proofErr w:type="spellStart"/>
      <w:r>
        <w:rPr>
          <w:i/>
          <w:iCs/>
        </w:rPr>
        <w:t>duponti</w:t>
      </w:r>
      <w:proofErr w:type="spellEnd"/>
      <w:r>
        <w:t xml:space="preserve">), que no tiene sinónimos; y </w:t>
      </w:r>
      <w:proofErr w:type="spellStart"/>
      <w:r>
        <w:rPr>
          <w:i/>
          <w:iCs/>
        </w:rPr>
        <w:t>Polygonum</w:t>
      </w:r>
      <w:proofErr w:type="spellEnd"/>
      <w:r>
        <w:rPr>
          <w:i/>
          <w:iCs/>
        </w:rPr>
        <w:t xml:space="preserve"> </w:t>
      </w:r>
      <w:proofErr w:type="spellStart"/>
      <w:r>
        <w:rPr>
          <w:i/>
          <w:iCs/>
        </w:rPr>
        <w:t>viviparum</w:t>
      </w:r>
      <w:proofErr w:type="spellEnd"/>
      <w:r>
        <w:t xml:space="preserve"> que tiene varios. El procedimiento básico consiste en crear una tabla con el género y la especie de cada taxón. También podemos incluir una columna con la subespecie y la autoridad taxonómica que haya descrito el taxón. En el caso de que el taxón que nos interesa no tuviese subespecies o no conociésemos la autoría podemos omitir las columnas correspondientes o rellenarlas con </w:t>
      </w:r>
      <w:r>
        <w:rPr>
          <w:i/>
          <w:iCs/>
        </w:rPr>
        <w:t>NA</w:t>
      </w:r>
      <w:r>
        <w:t>. Cabe destacar que el IE</w:t>
      </w:r>
      <w:r>
        <w:t xml:space="preserve">PNB todavía es un trabajo en marcha y algunos organismos no están presentes en la base de datos o carecen de información detallada. Para evitar errores al respecto, </w:t>
      </w:r>
      <w:proofErr w:type="spellStart"/>
      <w:r>
        <w:rPr>
          <w:b/>
          <w:bCs/>
        </w:rPr>
        <w:t>eidosapi</w:t>
      </w:r>
      <w:proofErr w:type="spellEnd"/>
      <w:r>
        <w:t xml:space="preserve"> ignora esos casos.</w:t>
      </w:r>
    </w:p>
    <w:p w14:paraId="41E241FF" w14:textId="77777777" w:rsidR="00F5535E" w:rsidRDefault="00754DCB">
      <w:pPr>
        <w:pStyle w:val="SourceCode"/>
      </w:pPr>
      <w:r>
        <w:rPr>
          <w:rStyle w:val="CommentTok"/>
        </w:rPr>
        <w:t># Tabla ejemplo:</w:t>
      </w:r>
      <w:r>
        <w:br/>
      </w:r>
      <w:proofErr w:type="spellStart"/>
      <w:r>
        <w:rPr>
          <w:rStyle w:val="NormalTok"/>
        </w:rPr>
        <w:t>taxa_list</w:t>
      </w:r>
      <w:proofErr w:type="spellEnd"/>
      <w:r>
        <w:rPr>
          <w:rStyle w:val="NormalTok"/>
        </w:rPr>
        <w:t xml:space="preserve"> </w:t>
      </w:r>
      <w:commentRangeStart w:id="19"/>
      <w:r>
        <w:rPr>
          <w:rStyle w:val="OtherTok"/>
        </w:rPr>
        <w:t>=</w:t>
      </w:r>
      <w:commentRangeEnd w:id="19"/>
      <w:r w:rsidR="00D65790">
        <w:rPr>
          <w:rStyle w:val="CommentReference"/>
        </w:rPr>
        <w:commentReference w:id="19"/>
      </w:r>
      <w:r>
        <w:rPr>
          <w:rStyle w:val="NormalTok"/>
        </w:rPr>
        <w:t xml:space="preserve"> </w:t>
      </w:r>
      <w:proofErr w:type="spellStart"/>
      <w:r>
        <w:rPr>
          <w:rStyle w:val="FunctionTok"/>
        </w:rPr>
        <w:t>data.frame</w:t>
      </w:r>
      <w:proofErr w:type="spellEnd"/>
      <w:r>
        <w:rPr>
          <w:rStyle w:val="NormalTok"/>
        </w:rPr>
        <w:t>(</w:t>
      </w:r>
      <w:proofErr w:type="spellStart"/>
      <w:r>
        <w:rPr>
          <w:rStyle w:val="AttributeTok"/>
        </w:rPr>
        <w:t>genus</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w:t>
      </w:r>
      <w:proofErr w:type="spellStart"/>
      <w:r>
        <w:rPr>
          <w:rStyle w:val="StringTok"/>
        </w:rPr>
        <w:t>Chersophilus</w:t>
      </w:r>
      <w:proofErr w:type="spellEnd"/>
      <w:r>
        <w:rPr>
          <w:rStyle w:val="StringTok"/>
        </w:rPr>
        <w:t>"</w:t>
      </w:r>
      <w:r>
        <w:rPr>
          <w:rStyle w:val="NormalTok"/>
        </w:rPr>
        <w:t xml:space="preserve">, </w:t>
      </w:r>
      <w:r>
        <w:rPr>
          <w:rStyle w:val="StringTok"/>
        </w:rPr>
        <w:t>"</w:t>
      </w:r>
      <w:proofErr w:type="spellStart"/>
      <w:r>
        <w:rPr>
          <w:rStyle w:val="StringTok"/>
        </w:rPr>
        <w:t>Polygonum</w:t>
      </w:r>
      <w:proofErr w:type="spellEnd"/>
      <w:r>
        <w:rPr>
          <w:rStyle w:val="StringTok"/>
        </w:rPr>
        <w:t>"</w:t>
      </w:r>
      <w:r>
        <w:rPr>
          <w:rStyle w:val="NormalTok"/>
        </w:rPr>
        <w:t xml:space="preserve">, </w:t>
      </w:r>
      <w:r>
        <w:rPr>
          <w:rStyle w:val="StringTok"/>
        </w:rPr>
        <w:t>"</w:t>
      </w:r>
      <w:commentRangeStart w:id="20"/>
      <w:proofErr w:type="spellStart"/>
      <w:r>
        <w:rPr>
          <w:rStyle w:val="StringTok"/>
        </w:rPr>
        <w:t>Androsace</w:t>
      </w:r>
      <w:commentRangeEnd w:id="20"/>
      <w:proofErr w:type="spellEnd"/>
      <w:r w:rsidR="00124703">
        <w:rPr>
          <w:rStyle w:val="CommentReference"/>
        </w:rPr>
        <w:commentReference w:id="20"/>
      </w:r>
      <w:r>
        <w:rPr>
          <w:rStyle w:val="StringTok"/>
        </w:rPr>
        <w:t>"</w:t>
      </w:r>
      <w:r>
        <w:rPr>
          <w:rStyle w:val="NormalTok"/>
        </w:rPr>
        <w:t>),</w:t>
      </w:r>
      <w:r>
        <w:br/>
      </w:r>
      <w:r>
        <w:rPr>
          <w:rStyle w:val="NormalTok"/>
        </w:rPr>
        <w:t xml:space="preserve">                       </w:t>
      </w:r>
      <w:proofErr w:type="spellStart"/>
      <w:r>
        <w:rPr>
          <w:rStyle w:val="AttributeTok"/>
        </w:rPr>
        <w:t>species</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w:t>
      </w:r>
      <w:proofErr w:type="spellStart"/>
      <w:r>
        <w:rPr>
          <w:rStyle w:val="StringTok"/>
        </w:rPr>
        <w:t>duponti</w:t>
      </w:r>
      <w:proofErr w:type="spellEnd"/>
      <w:r>
        <w:rPr>
          <w:rStyle w:val="StringTok"/>
        </w:rPr>
        <w:t>"</w:t>
      </w:r>
      <w:r>
        <w:rPr>
          <w:rStyle w:val="NormalTok"/>
        </w:rPr>
        <w:t xml:space="preserve">, </w:t>
      </w:r>
      <w:r>
        <w:rPr>
          <w:rStyle w:val="StringTok"/>
        </w:rPr>
        <w:t>"</w:t>
      </w:r>
      <w:proofErr w:type="spellStart"/>
      <w:r>
        <w:rPr>
          <w:rStyle w:val="StringTok"/>
        </w:rPr>
        <w:t>viviparum</w:t>
      </w:r>
      <w:proofErr w:type="spellEnd"/>
      <w:r>
        <w:rPr>
          <w:rStyle w:val="StringTok"/>
        </w:rPr>
        <w:t>"</w:t>
      </w:r>
      <w:r>
        <w:rPr>
          <w:rStyle w:val="NormalTok"/>
        </w:rPr>
        <w:t xml:space="preserve">, </w:t>
      </w:r>
      <w:r>
        <w:rPr>
          <w:rStyle w:val="StringTok"/>
        </w:rPr>
        <w:t>"</w:t>
      </w:r>
      <w:proofErr w:type="spellStart"/>
      <w:r>
        <w:rPr>
          <w:rStyle w:val="StringTok"/>
        </w:rPr>
        <w:t>cylindrica</w:t>
      </w:r>
      <w:proofErr w:type="spellEnd"/>
      <w:r>
        <w:rPr>
          <w:rStyle w:val="StringTok"/>
        </w:rPr>
        <w:t>"</w:t>
      </w:r>
      <w:r>
        <w:rPr>
          <w:rStyle w:val="NormalTok"/>
        </w:rPr>
        <w:t>),</w:t>
      </w:r>
      <w:r>
        <w:br/>
      </w:r>
      <w:r>
        <w:rPr>
          <w:rStyle w:val="NormalTok"/>
        </w:rPr>
        <w:t xml:space="preserve">                       </w:t>
      </w:r>
      <w:proofErr w:type="spellStart"/>
      <w:r>
        <w:rPr>
          <w:rStyle w:val="AttributeTok"/>
        </w:rPr>
        <w:t>subspecies</w:t>
      </w:r>
      <w:proofErr w:type="spellEnd"/>
      <w:r>
        <w:rPr>
          <w:rStyle w:val="AttributeTok"/>
        </w:rPr>
        <w:t xml:space="preserve"> =</w:t>
      </w:r>
      <w:r>
        <w:rPr>
          <w:rStyle w:val="NormalTok"/>
        </w:rPr>
        <w:t xml:space="preserve"> </w:t>
      </w:r>
      <w:r>
        <w:rPr>
          <w:rStyle w:val="FunctionTok"/>
        </w:rPr>
        <w:t>c</w:t>
      </w:r>
      <w:r>
        <w:rPr>
          <w:rStyle w:val="NormalTok"/>
        </w:rPr>
        <w:t>(</w:t>
      </w:r>
      <w:r>
        <w:rPr>
          <w:rStyle w:val="ConstantTok"/>
        </w:rPr>
        <w:t>NA</w:t>
      </w:r>
      <w:r>
        <w:rPr>
          <w:rStyle w:val="NormalTok"/>
        </w:rPr>
        <w:t xml:space="preserve">, </w:t>
      </w:r>
      <w:r>
        <w:rPr>
          <w:rStyle w:val="ConstantTok"/>
        </w:rPr>
        <w:t>NA</w:t>
      </w:r>
      <w:r>
        <w:rPr>
          <w:rStyle w:val="NormalTok"/>
        </w:rPr>
        <w:t xml:space="preserve">, </w:t>
      </w:r>
      <w:r>
        <w:rPr>
          <w:rStyle w:val="StringTok"/>
        </w:rPr>
        <w:t>"</w:t>
      </w:r>
      <w:proofErr w:type="spellStart"/>
      <w:r>
        <w:rPr>
          <w:rStyle w:val="StringTok"/>
        </w:rPr>
        <w:t>hirtella</w:t>
      </w:r>
      <w:proofErr w:type="spellEnd"/>
      <w:r>
        <w:rPr>
          <w:rStyle w:val="StringTok"/>
        </w:rPr>
        <w:t>"</w:t>
      </w:r>
      <w:r>
        <w:rPr>
          <w:rStyle w:val="NormalTok"/>
        </w:rPr>
        <w:t>))</w:t>
      </w:r>
      <w:r>
        <w:br/>
      </w:r>
      <w:proofErr w:type="spellStart"/>
      <w:r>
        <w:rPr>
          <w:rStyle w:val="NormalTok"/>
        </w:rPr>
        <w:t>eidos_results</w:t>
      </w:r>
      <w:proofErr w:type="spellEnd"/>
      <w:r>
        <w:rPr>
          <w:rStyle w:val="NormalTok"/>
        </w:rPr>
        <w:t xml:space="preserve"> </w:t>
      </w:r>
      <w:r>
        <w:rPr>
          <w:rStyle w:val="OtherTok"/>
        </w:rPr>
        <w:t>=</w:t>
      </w:r>
      <w:r>
        <w:rPr>
          <w:rStyle w:val="NormalTok"/>
        </w:rPr>
        <w:t xml:space="preserve"> </w:t>
      </w:r>
      <w:proofErr w:type="spellStart"/>
      <w:r>
        <w:rPr>
          <w:rStyle w:val="NormalTok"/>
        </w:rPr>
        <w:t>eidosapi</w:t>
      </w:r>
      <w:proofErr w:type="spellEnd"/>
      <w:r>
        <w:rPr>
          <w:rStyle w:val="SpecialCharTok"/>
        </w:rPr>
        <w:t>::</w:t>
      </w:r>
      <w:proofErr w:type="spellStart"/>
      <w:r>
        <w:rPr>
          <w:rStyle w:val="FunctionTok"/>
        </w:rPr>
        <w:t>eidos_taxon_by_name</w:t>
      </w:r>
      <w:proofErr w:type="spellEnd"/>
      <w:r>
        <w:rPr>
          <w:rStyle w:val="NormalTok"/>
        </w:rPr>
        <w:t>(</w:t>
      </w:r>
      <w:r>
        <w:br/>
      </w:r>
      <w:r>
        <w:rPr>
          <w:rStyle w:val="NormalTok"/>
        </w:rPr>
        <w:t xml:space="preserve">  </w:t>
      </w:r>
      <w:proofErr w:type="spellStart"/>
      <w:r>
        <w:rPr>
          <w:rStyle w:val="AttributeTok"/>
        </w:rPr>
        <w:t>taxon_list</w:t>
      </w:r>
      <w:proofErr w:type="spellEnd"/>
      <w:r>
        <w:rPr>
          <w:rStyle w:val="AttributeTok"/>
        </w:rPr>
        <w:t xml:space="preserve"> =</w:t>
      </w:r>
      <w:r>
        <w:rPr>
          <w:rStyle w:val="NormalTok"/>
        </w:rPr>
        <w:t xml:space="preserve"> </w:t>
      </w:r>
      <w:proofErr w:type="spellStart"/>
      <w:r>
        <w:rPr>
          <w:rStyle w:val="NormalTok"/>
        </w:rPr>
        <w:t>taxa_list</w:t>
      </w:r>
      <w:proofErr w:type="spellEnd"/>
      <w:r>
        <w:br/>
      </w:r>
      <w:r>
        <w:rPr>
          <w:rStyle w:val="NormalTok"/>
        </w:rPr>
        <w:t xml:space="preserve">  )</w:t>
      </w:r>
      <w:r>
        <w:br/>
      </w:r>
      <w:r>
        <w:br/>
      </w:r>
      <w:r>
        <w:rPr>
          <w:rStyle w:val="CommentTok"/>
        </w:rPr>
        <w:t># La tabla resultante tienes muchas columnas</w:t>
      </w:r>
      <w:r>
        <w:br/>
      </w:r>
      <w:r>
        <w:rPr>
          <w:rStyle w:val="CommentTok"/>
        </w:rPr>
        <w:t># Aquí solo se muestra</w:t>
      </w:r>
      <w:del w:id="21" w:author="JULEN ASTIGARRAGA URCELAY" w:date="2025-08-19T10:50:00Z" w16du:dateUtc="2025-08-19T08:50:00Z">
        <w:r w:rsidDel="00D65790">
          <w:rPr>
            <w:rStyle w:val="CommentTok"/>
          </w:rPr>
          <w:delText xml:space="preserve"> </w:delText>
        </w:r>
      </w:del>
      <w:r>
        <w:rPr>
          <w:rStyle w:val="CommentTok"/>
        </w:rPr>
        <w:t xml:space="preserve"> el nombre que hemos buscado,</w:t>
      </w:r>
      <w:r>
        <w:br/>
      </w:r>
      <w:r>
        <w:rPr>
          <w:rStyle w:val="CommentTok"/>
        </w:rPr>
        <w:t xml:space="preserve"># su identificador, si es un sinónimo o no y </w:t>
      </w:r>
      <w:r>
        <w:br/>
      </w:r>
      <w:r>
        <w:rPr>
          <w:rStyle w:val="CommentTok"/>
        </w:rPr>
        <w:t># el id del taxón aceptado:</w:t>
      </w:r>
      <w:r>
        <w:br/>
      </w:r>
      <w:proofErr w:type="spellStart"/>
      <w:r>
        <w:rPr>
          <w:rStyle w:val="NormalTok"/>
        </w:rPr>
        <w:t>knitr</w:t>
      </w:r>
      <w:proofErr w:type="spellEnd"/>
      <w:r>
        <w:rPr>
          <w:rStyle w:val="SpecialCharTok"/>
        </w:rPr>
        <w:t>::</w:t>
      </w:r>
      <w:proofErr w:type="spellStart"/>
      <w:r>
        <w:rPr>
          <w:rStyle w:val="FunctionTok"/>
        </w:rPr>
        <w:t>kable</w:t>
      </w:r>
      <w:proofErr w:type="spellEnd"/>
      <w:r>
        <w:rPr>
          <w:rStyle w:val="NormalTok"/>
        </w:rPr>
        <w:t>(</w:t>
      </w:r>
      <w:proofErr w:type="spellStart"/>
      <w:r>
        <w:rPr>
          <w:rStyle w:val="NormalTok"/>
        </w:rPr>
        <w:t>eidos_results</w:t>
      </w:r>
      <w:proofErr w:type="spellEnd"/>
      <w:r>
        <w:rPr>
          <w:rStyle w:val="NormalTok"/>
        </w:rPr>
        <w:t>[</w:t>
      </w:r>
      <w:r>
        <w:rPr>
          <w:rStyle w:val="FunctionTok"/>
        </w:rPr>
        <w:t>c</w:t>
      </w:r>
      <w:r>
        <w:rPr>
          <w:rStyle w:val="NormalTok"/>
        </w:rPr>
        <w:t>(</w:t>
      </w:r>
      <w:r>
        <w:rPr>
          <w:rStyle w:val="StringTok"/>
        </w:rPr>
        <w:t>"</w:t>
      </w:r>
      <w:proofErr w:type="spellStart"/>
      <w:r>
        <w:rPr>
          <w:rStyle w:val="StringTok"/>
        </w:rPr>
        <w:t>supplied_taxon</w:t>
      </w:r>
      <w:proofErr w:type="spellEnd"/>
      <w:r>
        <w:rPr>
          <w:rStyle w:val="StringTok"/>
        </w:rPr>
        <w:t>"</w:t>
      </w:r>
      <w:r>
        <w:rPr>
          <w:rStyle w:val="NormalTok"/>
        </w:rPr>
        <w:t>,</w:t>
      </w:r>
      <w:r>
        <w:br/>
      </w:r>
      <w:commentRangeStart w:id="22"/>
      <w:r>
        <w:rPr>
          <w:rStyle w:val="NormalTok"/>
        </w:rPr>
        <w:t xml:space="preserve">                </w:t>
      </w:r>
      <w:r>
        <w:rPr>
          <w:rStyle w:val="StringTok"/>
        </w:rPr>
        <w:t>"</w:t>
      </w:r>
      <w:proofErr w:type="spellStart"/>
      <w:r>
        <w:rPr>
          <w:rStyle w:val="StringTok"/>
        </w:rPr>
        <w:t>idtaxon</w:t>
      </w:r>
      <w:proofErr w:type="spellEnd"/>
      <w:r>
        <w:rPr>
          <w:rStyle w:val="StringTok"/>
        </w:rPr>
        <w:t>"</w:t>
      </w:r>
      <w:r>
        <w:rPr>
          <w:rStyle w:val="NormalTok"/>
        </w:rPr>
        <w:t xml:space="preserve">, </w:t>
      </w:r>
      <w:r>
        <w:rPr>
          <w:rStyle w:val="StringTok"/>
        </w:rPr>
        <w:t>"</w:t>
      </w:r>
      <w:proofErr w:type="spellStart"/>
      <w:r>
        <w:rPr>
          <w:rStyle w:val="StringTok"/>
        </w:rPr>
        <w:t>nametype</w:t>
      </w:r>
      <w:proofErr w:type="spellEnd"/>
      <w:r>
        <w:rPr>
          <w:rStyle w:val="StringTok"/>
        </w:rPr>
        <w:t>"</w:t>
      </w:r>
      <w:r>
        <w:rPr>
          <w:rStyle w:val="NormalTok"/>
        </w:rPr>
        <w:t xml:space="preserve">, </w:t>
      </w:r>
      <w:r>
        <w:rPr>
          <w:rStyle w:val="StringTok"/>
        </w:rPr>
        <w:t>"</w:t>
      </w:r>
      <w:proofErr w:type="spellStart"/>
      <w:r>
        <w:rPr>
          <w:rStyle w:val="StringTok"/>
        </w:rPr>
        <w:t>acceptednameid</w:t>
      </w:r>
      <w:proofErr w:type="spellEnd"/>
      <w:r>
        <w:rPr>
          <w:rStyle w:val="StringTok"/>
        </w:rPr>
        <w:t>"</w:t>
      </w:r>
      <w:r>
        <w:rPr>
          <w:rStyle w:val="NormalTok"/>
        </w:rPr>
        <w:t>)])</w:t>
      </w:r>
      <w:commentRangeEnd w:id="22"/>
      <w:r w:rsidR="004B1168">
        <w:rPr>
          <w:rStyle w:val="CommentReference"/>
        </w:rPr>
        <w:commentReference w:id="22"/>
      </w:r>
    </w:p>
    <w:tbl>
      <w:tblPr>
        <w:tblW w:w="5000" w:type="pct"/>
        <w:tblLayout w:type="fixed"/>
        <w:tblLook w:val="0020" w:firstRow="1" w:lastRow="0" w:firstColumn="0" w:lastColumn="0" w:noHBand="0" w:noVBand="0"/>
      </w:tblPr>
      <w:tblGrid>
        <w:gridCol w:w="4019"/>
        <w:gridCol w:w="1072"/>
        <w:gridCol w:w="2142"/>
        <w:gridCol w:w="2009"/>
      </w:tblGrid>
      <w:tr w:rsidR="00F5535E" w14:paraId="6155872B" w14:textId="77777777">
        <w:trPr>
          <w:tblHeader/>
        </w:trPr>
        <w:tc>
          <w:tcPr>
            <w:tcW w:w="3924" w:type="dxa"/>
          </w:tcPr>
          <w:p w14:paraId="200AAA68" w14:textId="77777777" w:rsidR="00F5535E" w:rsidRDefault="00754DCB">
            <w:pPr>
              <w:pStyle w:val="Compact"/>
            </w:pPr>
            <w:proofErr w:type="spellStart"/>
            <w:r>
              <w:t>supplied_taxon</w:t>
            </w:r>
            <w:proofErr w:type="spellEnd"/>
          </w:p>
        </w:tc>
        <w:tc>
          <w:tcPr>
            <w:tcW w:w="1047" w:type="dxa"/>
          </w:tcPr>
          <w:p w14:paraId="5438184B" w14:textId="77777777" w:rsidR="00F5535E" w:rsidRDefault="00754DCB">
            <w:pPr>
              <w:pStyle w:val="Compact"/>
              <w:jc w:val="right"/>
            </w:pPr>
            <w:proofErr w:type="spellStart"/>
            <w:r>
              <w:t>idtaxon</w:t>
            </w:r>
            <w:proofErr w:type="spellEnd"/>
          </w:p>
        </w:tc>
        <w:tc>
          <w:tcPr>
            <w:tcW w:w="2092" w:type="dxa"/>
          </w:tcPr>
          <w:p w14:paraId="0708DE26" w14:textId="77777777" w:rsidR="00F5535E" w:rsidRDefault="00754DCB">
            <w:pPr>
              <w:pStyle w:val="Compact"/>
            </w:pPr>
            <w:proofErr w:type="spellStart"/>
            <w:r>
              <w:t>nametype</w:t>
            </w:r>
            <w:proofErr w:type="spellEnd"/>
          </w:p>
        </w:tc>
        <w:tc>
          <w:tcPr>
            <w:tcW w:w="1962" w:type="dxa"/>
          </w:tcPr>
          <w:p w14:paraId="7A3F16AB" w14:textId="77777777" w:rsidR="00F5535E" w:rsidRDefault="00754DCB">
            <w:pPr>
              <w:pStyle w:val="Compact"/>
              <w:jc w:val="right"/>
            </w:pPr>
            <w:proofErr w:type="spellStart"/>
            <w:r>
              <w:t>acceptednameid</w:t>
            </w:r>
            <w:proofErr w:type="spellEnd"/>
          </w:p>
        </w:tc>
      </w:tr>
      <w:tr w:rsidR="00F5535E" w14:paraId="3321687E" w14:textId="77777777">
        <w:tc>
          <w:tcPr>
            <w:tcW w:w="3924" w:type="dxa"/>
          </w:tcPr>
          <w:p w14:paraId="292F6FF0" w14:textId="77777777" w:rsidR="00F5535E" w:rsidRDefault="00754DCB">
            <w:pPr>
              <w:pStyle w:val="Compact"/>
            </w:pPr>
            <w:commentRangeStart w:id="23"/>
            <w:proofErr w:type="spellStart"/>
            <w:r>
              <w:lastRenderedPageBreak/>
              <w:t>Chersophilus</w:t>
            </w:r>
            <w:proofErr w:type="spellEnd"/>
            <w:r>
              <w:t xml:space="preserve"> </w:t>
            </w:r>
            <w:proofErr w:type="spellStart"/>
            <w:r>
              <w:t>duponti</w:t>
            </w:r>
            <w:proofErr w:type="spellEnd"/>
          </w:p>
        </w:tc>
        <w:tc>
          <w:tcPr>
            <w:tcW w:w="1047" w:type="dxa"/>
          </w:tcPr>
          <w:p w14:paraId="1BE61292" w14:textId="77777777" w:rsidR="00F5535E" w:rsidRDefault="00754DCB">
            <w:pPr>
              <w:pStyle w:val="Compact"/>
              <w:jc w:val="right"/>
            </w:pPr>
            <w:r>
              <w:t>11182</w:t>
            </w:r>
          </w:p>
        </w:tc>
        <w:tc>
          <w:tcPr>
            <w:tcW w:w="2092" w:type="dxa"/>
          </w:tcPr>
          <w:p w14:paraId="64633059" w14:textId="77777777" w:rsidR="00F5535E" w:rsidRDefault="00754DCB">
            <w:pPr>
              <w:pStyle w:val="Compact"/>
            </w:pPr>
            <w:r>
              <w:t>Aceptado/válido</w:t>
            </w:r>
          </w:p>
        </w:tc>
        <w:tc>
          <w:tcPr>
            <w:tcW w:w="1962" w:type="dxa"/>
          </w:tcPr>
          <w:p w14:paraId="4C42A0D8" w14:textId="77777777" w:rsidR="00F5535E" w:rsidRDefault="00754DCB">
            <w:pPr>
              <w:pStyle w:val="Compact"/>
              <w:jc w:val="right"/>
            </w:pPr>
            <w:r>
              <w:t>11182</w:t>
            </w:r>
          </w:p>
        </w:tc>
      </w:tr>
      <w:tr w:rsidR="00F5535E" w14:paraId="5B0F2DEE" w14:textId="77777777">
        <w:tc>
          <w:tcPr>
            <w:tcW w:w="3924" w:type="dxa"/>
          </w:tcPr>
          <w:p w14:paraId="23B28470" w14:textId="77777777" w:rsidR="00F5535E" w:rsidRDefault="00754DCB">
            <w:pPr>
              <w:pStyle w:val="Compact"/>
            </w:pPr>
            <w:proofErr w:type="spellStart"/>
            <w:r>
              <w:t>Chersophilus</w:t>
            </w:r>
            <w:proofErr w:type="spellEnd"/>
            <w:r>
              <w:t xml:space="preserve"> </w:t>
            </w:r>
            <w:proofErr w:type="spellStart"/>
            <w:r>
              <w:t>duponti</w:t>
            </w:r>
            <w:proofErr w:type="spellEnd"/>
          </w:p>
        </w:tc>
        <w:tc>
          <w:tcPr>
            <w:tcW w:w="1047" w:type="dxa"/>
          </w:tcPr>
          <w:p w14:paraId="128F8E4A" w14:textId="77777777" w:rsidR="00F5535E" w:rsidRDefault="00754DCB">
            <w:pPr>
              <w:pStyle w:val="Compact"/>
              <w:jc w:val="right"/>
            </w:pPr>
            <w:r>
              <w:t>96736</w:t>
            </w:r>
          </w:p>
        </w:tc>
        <w:tc>
          <w:tcPr>
            <w:tcW w:w="2092" w:type="dxa"/>
          </w:tcPr>
          <w:p w14:paraId="285258F1" w14:textId="77777777" w:rsidR="00F5535E" w:rsidRDefault="00754DCB">
            <w:pPr>
              <w:pStyle w:val="Compact"/>
            </w:pPr>
            <w:r>
              <w:t>Aceptado/válido</w:t>
            </w:r>
          </w:p>
        </w:tc>
        <w:tc>
          <w:tcPr>
            <w:tcW w:w="1962" w:type="dxa"/>
          </w:tcPr>
          <w:p w14:paraId="7A2AE7E5" w14:textId="77777777" w:rsidR="00F5535E" w:rsidRDefault="00754DCB">
            <w:pPr>
              <w:pStyle w:val="Compact"/>
              <w:jc w:val="right"/>
            </w:pPr>
            <w:r>
              <w:t>96736</w:t>
            </w:r>
          </w:p>
        </w:tc>
      </w:tr>
      <w:commentRangeEnd w:id="23"/>
      <w:tr w:rsidR="00F5535E" w14:paraId="612FFBF4" w14:textId="77777777">
        <w:tc>
          <w:tcPr>
            <w:tcW w:w="3924" w:type="dxa"/>
          </w:tcPr>
          <w:p w14:paraId="7061F978" w14:textId="77777777" w:rsidR="00F5535E" w:rsidRDefault="00012DF3">
            <w:pPr>
              <w:pStyle w:val="Compact"/>
            </w:pPr>
            <w:r>
              <w:rPr>
                <w:rStyle w:val="CommentReference"/>
              </w:rPr>
              <w:commentReference w:id="23"/>
            </w:r>
            <w:proofErr w:type="spellStart"/>
            <w:r>
              <w:t>Polygonum</w:t>
            </w:r>
            <w:proofErr w:type="spellEnd"/>
            <w:r>
              <w:t xml:space="preserve"> </w:t>
            </w:r>
            <w:proofErr w:type="spellStart"/>
            <w:r>
              <w:t>viviparum</w:t>
            </w:r>
            <w:proofErr w:type="spellEnd"/>
          </w:p>
        </w:tc>
        <w:tc>
          <w:tcPr>
            <w:tcW w:w="1047" w:type="dxa"/>
          </w:tcPr>
          <w:p w14:paraId="79AC7404" w14:textId="77777777" w:rsidR="00F5535E" w:rsidRDefault="00754DCB">
            <w:pPr>
              <w:pStyle w:val="Compact"/>
              <w:jc w:val="right"/>
            </w:pPr>
            <w:r>
              <w:t>7277</w:t>
            </w:r>
          </w:p>
        </w:tc>
        <w:tc>
          <w:tcPr>
            <w:tcW w:w="2092" w:type="dxa"/>
          </w:tcPr>
          <w:p w14:paraId="67EBAE5E" w14:textId="77777777" w:rsidR="00F5535E" w:rsidRDefault="00754DCB">
            <w:pPr>
              <w:pStyle w:val="Compact"/>
            </w:pPr>
            <w:r>
              <w:t>Sinónimo</w:t>
            </w:r>
          </w:p>
        </w:tc>
        <w:tc>
          <w:tcPr>
            <w:tcW w:w="1962" w:type="dxa"/>
          </w:tcPr>
          <w:p w14:paraId="578D4229" w14:textId="77777777" w:rsidR="00F5535E" w:rsidRDefault="00754DCB">
            <w:pPr>
              <w:pStyle w:val="Compact"/>
              <w:jc w:val="right"/>
            </w:pPr>
            <w:r>
              <w:t>32824</w:t>
            </w:r>
          </w:p>
        </w:tc>
      </w:tr>
      <w:tr w:rsidR="00F5535E" w14:paraId="06648808" w14:textId="77777777">
        <w:tc>
          <w:tcPr>
            <w:tcW w:w="3924" w:type="dxa"/>
          </w:tcPr>
          <w:p w14:paraId="08E1B069" w14:textId="77777777" w:rsidR="00F5535E" w:rsidRDefault="00754DCB">
            <w:pPr>
              <w:pStyle w:val="Compact"/>
            </w:pPr>
            <w:proofErr w:type="spellStart"/>
            <w:r>
              <w:t>Androsace</w:t>
            </w:r>
            <w:proofErr w:type="spellEnd"/>
            <w:r>
              <w:t xml:space="preserve"> </w:t>
            </w:r>
            <w:proofErr w:type="spellStart"/>
            <w:r>
              <w:t>cylindrica</w:t>
            </w:r>
            <w:proofErr w:type="spellEnd"/>
            <w:r>
              <w:t xml:space="preserve"> </w:t>
            </w:r>
            <w:proofErr w:type="spellStart"/>
            <w:r>
              <w:t>hirtella</w:t>
            </w:r>
            <w:proofErr w:type="spellEnd"/>
          </w:p>
        </w:tc>
        <w:tc>
          <w:tcPr>
            <w:tcW w:w="1047" w:type="dxa"/>
          </w:tcPr>
          <w:p w14:paraId="55396DC8" w14:textId="77777777" w:rsidR="00F5535E" w:rsidRDefault="00754DCB">
            <w:pPr>
              <w:pStyle w:val="Compact"/>
              <w:jc w:val="right"/>
            </w:pPr>
            <w:r>
              <w:t>2146</w:t>
            </w:r>
          </w:p>
        </w:tc>
        <w:tc>
          <w:tcPr>
            <w:tcW w:w="2092" w:type="dxa"/>
          </w:tcPr>
          <w:p w14:paraId="17356FFE" w14:textId="77777777" w:rsidR="00F5535E" w:rsidRDefault="00754DCB">
            <w:pPr>
              <w:pStyle w:val="Compact"/>
            </w:pPr>
            <w:r>
              <w:t>Aceptado/válido</w:t>
            </w:r>
          </w:p>
        </w:tc>
        <w:tc>
          <w:tcPr>
            <w:tcW w:w="1962" w:type="dxa"/>
          </w:tcPr>
          <w:p w14:paraId="7816310C" w14:textId="77777777" w:rsidR="00F5535E" w:rsidRDefault="00754DCB">
            <w:pPr>
              <w:pStyle w:val="Compact"/>
              <w:jc w:val="right"/>
            </w:pPr>
            <w:r>
              <w:t>2146</w:t>
            </w:r>
            <w:bookmarkStart w:id="24" w:name="busqueda-de-especies-por-nombre"/>
            <w:bookmarkEnd w:id="24"/>
          </w:p>
        </w:tc>
      </w:tr>
    </w:tbl>
    <w:p w14:paraId="59C35952" w14:textId="77777777" w:rsidR="00F5535E" w:rsidRDefault="00754DCB">
      <w:pPr>
        <w:pStyle w:val="Heading2"/>
      </w:pPr>
      <w:r>
        <w:t>Estado de conservación</w:t>
      </w:r>
    </w:p>
    <w:p w14:paraId="36468465" w14:textId="77777777" w:rsidR="00F5535E" w:rsidRDefault="00754DCB">
      <w:r>
        <w:t xml:space="preserve">La columna </w:t>
      </w:r>
      <w:proofErr w:type="spellStart"/>
      <w:r>
        <w:rPr>
          <w:i/>
          <w:iCs/>
        </w:rPr>
        <w:t>idtaxon</w:t>
      </w:r>
      <w:proofErr w:type="spellEnd"/>
      <w:r>
        <w:t xml:space="preserve"> obtenida en el paso anterior contiene el identificador único para cada taxón en el IEPNB. Si quisiéramos saber si la alondra </w:t>
      </w:r>
      <w:proofErr w:type="spellStart"/>
      <w:r>
        <w:t>ricotí</w:t>
      </w:r>
      <w:proofErr w:type="spellEnd"/>
      <w:r>
        <w:t xml:space="preserve"> tiene asociada alguna categoría de amenaza, solo tendríamos que introducir este indicador en la función </w:t>
      </w:r>
      <w:commentRangeStart w:id="25"/>
      <w:proofErr w:type="spellStart"/>
      <w:r>
        <w:rPr>
          <w:rStyle w:val="VerbatimChar"/>
        </w:rPr>
        <w:t>eidos_conservation_by_id</w:t>
      </w:r>
      <w:commentRangeEnd w:id="25"/>
      <w:proofErr w:type="spellEnd"/>
      <w:r w:rsidR="00461724">
        <w:rPr>
          <w:rStyle w:val="CommentReference"/>
        </w:rPr>
        <w:commentReference w:id="25"/>
      </w:r>
      <w:r>
        <w:t>.</w:t>
      </w:r>
    </w:p>
    <w:p w14:paraId="4A51D5DB" w14:textId="77777777" w:rsidR="00F5535E" w:rsidRDefault="00754DCB">
      <w:pPr>
        <w:pStyle w:val="SourceCode"/>
      </w:pPr>
      <w:r>
        <w:rPr>
          <w:rStyle w:val="CommentTok"/>
        </w:rPr>
        <w:t># Buscamos el identificador por nombre:</w:t>
      </w:r>
      <w:r>
        <w:br/>
      </w:r>
      <w:proofErr w:type="spellStart"/>
      <w:r>
        <w:rPr>
          <w:rStyle w:val="NormalTok"/>
        </w:rPr>
        <w:t>eidos_results</w:t>
      </w:r>
      <w:proofErr w:type="spellEnd"/>
      <w:r>
        <w:rPr>
          <w:rStyle w:val="NormalTok"/>
        </w:rPr>
        <w:t xml:space="preserve"> </w:t>
      </w:r>
      <w:r>
        <w:rPr>
          <w:rStyle w:val="OtherTok"/>
        </w:rPr>
        <w:t>=</w:t>
      </w:r>
      <w:r>
        <w:rPr>
          <w:rStyle w:val="NormalTok"/>
        </w:rPr>
        <w:t xml:space="preserve"> </w:t>
      </w:r>
      <w:proofErr w:type="spellStart"/>
      <w:proofErr w:type="gramStart"/>
      <w:r>
        <w:rPr>
          <w:rStyle w:val="NormalTok"/>
        </w:rPr>
        <w:t>eidosapi</w:t>
      </w:r>
      <w:proofErr w:type="spellEnd"/>
      <w:r>
        <w:rPr>
          <w:rStyle w:val="SpecialCharTok"/>
        </w:rPr>
        <w:t>::</w:t>
      </w:r>
      <w:proofErr w:type="spellStart"/>
      <w:proofErr w:type="gramEnd"/>
      <w:r>
        <w:rPr>
          <w:rStyle w:val="FunctionTok"/>
        </w:rPr>
        <w:t>eidos_taxon_by_</w:t>
      </w:r>
      <w:proofErr w:type="gramStart"/>
      <w:r>
        <w:rPr>
          <w:rStyle w:val="FunctionTok"/>
        </w:rPr>
        <w:t>name</w:t>
      </w:r>
      <w:proofErr w:type="spellEnd"/>
      <w:r>
        <w:rPr>
          <w:rStyle w:val="NormalTok"/>
        </w:rPr>
        <w:t>(</w:t>
      </w:r>
      <w:proofErr w:type="gramEnd"/>
      <w:r>
        <w:br/>
      </w:r>
      <w:r>
        <w:rPr>
          <w:rStyle w:val="NormalTok"/>
        </w:rPr>
        <w:t xml:space="preserve">  </w:t>
      </w:r>
      <w:proofErr w:type="spellStart"/>
      <w:r>
        <w:rPr>
          <w:rStyle w:val="AttributeTok"/>
        </w:rPr>
        <w:t>taxon_list</w:t>
      </w:r>
      <w:proofErr w:type="spellEnd"/>
      <w:r>
        <w:rPr>
          <w:rStyle w:val="AttributeTok"/>
        </w:rPr>
        <w:t xml:space="preserve"> =</w:t>
      </w:r>
      <w:r>
        <w:rPr>
          <w:rStyle w:val="NormalTok"/>
        </w:rPr>
        <w:t xml:space="preserve"> </w:t>
      </w:r>
      <w:r>
        <w:rPr>
          <w:rStyle w:val="StringTok"/>
        </w:rPr>
        <w:t>"</w:t>
      </w:r>
      <w:proofErr w:type="spellStart"/>
      <w:r>
        <w:rPr>
          <w:rStyle w:val="StringTok"/>
        </w:rPr>
        <w:t>Chersophilus</w:t>
      </w:r>
      <w:proofErr w:type="spellEnd"/>
      <w:r>
        <w:rPr>
          <w:rStyle w:val="StringTok"/>
        </w:rPr>
        <w:t xml:space="preserve"> </w:t>
      </w:r>
      <w:proofErr w:type="spellStart"/>
      <w:r>
        <w:rPr>
          <w:rStyle w:val="StringTok"/>
        </w:rPr>
        <w:t>duponti</w:t>
      </w:r>
      <w:proofErr w:type="spellEnd"/>
      <w:r>
        <w:rPr>
          <w:rStyle w:val="StringTok"/>
        </w:rPr>
        <w:t>"</w:t>
      </w:r>
      <w:r>
        <w:br/>
      </w:r>
      <w:r>
        <w:rPr>
          <w:rStyle w:val="NormalTok"/>
        </w:rPr>
        <w:t xml:space="preserve">  )</w:t>
      </w:r>
      <w:r>
        <w:br/>
      </w:r>
      <w:r>
        <w:br/>
      </w:r>
      <w:r>
        <w:rPr>
          <w:rStyle w:val="CommentTok"/>
        </w:rPr>
        <w:t># El identificador debería ser 11182:</w:t>
      </w:r>
      <w:r>
        <w:br/>
      </w:r>
      <w:proofErr w:type="spellStart"/>
      <w:r>
        <w:rPr>
          <w:rStyle w:val="FunctionTok"/>
        </w:rPr>
        <w:t>print</w:t>
      </w:r>
      <w:proofErr w:type="spellEnd"/>
      <w:r>
        <w:rPr>
          <w:rStyle w:val="NormalTok"/>
        </w:rPr>
        <w:t>(</w:t>
      </w:r>
      <w:proofErr w:type="spellStart"/>
      <w:r>
        <w:rPr>
          <w:rStyle w:val="NormalTok"/>
        </w:rPr>
        <w:t>eidos_results</w:t>
      </w:r>
      <w:r>
        <w:rPr>
          <w:rStyle w:val="SpecialCharTok"/>
        </w:rPr>
        <w:t>$</w:t>
      </w:r>
      <w:proofErr w:type="gramStart"/>
      <w:r>
        <w:rPr>
          <w:rStyle w:val="NormalTok"/>
        </w:rPr>
        <w:t>idtaxon</w:t>
      </w:r>
      <w:proofErr w:type="spellEnd"/>
      <w:r>
        <w:rPr>
          <w:rStyle w:val="NormalTok"/>
        </w:rPr>
        <w:t>[</w:t>
      </w:r>
      <w:proofErr w:type="gramEnd"/>
      <w:r>
        <w:rPr>
          <w:rStyle w:val="DecValTok"/>
        </w:rPr>
        <w:t>1</w:t>
      </w:r>
      <w:r>
        <w:rPr>
          <w:rStyle w:val="NormalTok"/>
        </w:rPr>
        <w:t>])</w:t>
      </w:r>
    </w:p>
    <w:p w14:paraId="4086111E" w14:textId="77777777" w:rsidR="00F5535E" w:rsidRDefault="00754DCB">
      <w:pPr>
        <w:pStyle w:val="SourceCode"/>
      </w:pPr>
      <w:r>
        <w:rPr>
          <w:rStyle w:val="VerbatimChar"/>
        </w:rPr>
        <w:t>[1] 11182</w:t>
      </w:r>
    </w:p>
    <w:p w14:paraId="724B8E94" w14:textId="77777777" w:rsidR="00F5535E" w:rsidRDefault="00754DCB">
      <w:pPr>
        <w:pStyle w:val="SourceCode"/>
      </w:pPr>
      <w:r>
        <w:rPr>
          <w:rStyle w:val="CommentTok"/>
        </w:rPr>
        <w:t># Accedemos a la información sobre su estado de conservación</w:t>
      </w:r>
      <w:r>
        <w:br/>
      </w:r>
      <w:proofErr w:type="spellStart"/>
      <w:r>
        <w:rPr>
          <w:rStyle w:val="NormalTok"/>
        </w:rPr>
        <w:t>eidos_cons</w:t>
      </w:r>
      <w:proofErr w:type="spellEnd"/>
      <w:r>
        <w:rPr>
          <w:rStyle w:val="NormalTok"/>
        </w:rPr>
        <w:t xml:space="preserve"> </w:t>
      </w:r>
      <w:r>
        <w:rPr>
          <w:rStyle w:val="OtherTok"/>
        </w:rPr>
        <w:t>=</w:t>
      </w:r>
      <w:r>
        <w:rPr>
          <w:rStyle w:val="NormalTok"/>
        </w:rPr>
        <w:t xml:space="preserve"> </w:t>
      </w:r>
      <w:proofErr w:type="spellStart"/>
      <w:proofErr w:type="gramStart"/>
      <w:r>
        <w:rPr>
          <w:rStyle w:val="NormalTok"/>
        </w:rPr>
        <w:t>eidosapi</w:t>
      </w:r>
      <w:proofErr w:type="spellEnd"/>
      <w:r>
        <w:rPr>
          <w:rStyle w:val="SpecialCharTok"/>
        </w:rPr>
        <w:t>::</w:t>
      </w:r>
      <w:proofErr w:type="spellStart"/>
      <w:proofErr w:type="gramEnd"/>
      <w:r>
        <w:rPr>
          <w:rStyle w:val="FunctionTok"/>
        </w:rPr>
        <w:t>eidos_conservation_by_</w:t>
      </w:r>
      <w:proofErr w:type="gramStart"/>
      <w:r>
        <w:rPr>
          <w:rStyle w:val="FunctionTok"/>
        </w:rPr>
        <w:t>id</w:t>
      </w:r>
      <w:proofErr w:type="spellEnd"/>
      <w:r>
        <w:rPr>
          <w:rStyle w:val="NormalTok"/>
        </w:rPr>
        <w:t>(</w:t>
      </w:r>
      <w:proofErr w:type="gramEnd"/>
      <w:r>
        <w:br/>
      </w:r>
      <w:r>
        <w:rPr>
          <w:rStyle w:val="NormalTok"/>
        </w:rPr>
        <w:t xml:space="preserve">  </w:t>
      </w:r>
      <w:proofErr w:type="spellStart"/>
      <w:r>
        <w:rPr>
          <w:rStyle w:val="AttributeTok"/>
        </w:rPr>
        <w:t>taxon_id</w:t>
      </w:r>
      <w:proofErr w:type="spellEnd"/>
      <w:r>
        <w:rPr>
          <w:rStyle w:val="AttributeTok"/>
        </w:rPr>
        <w:t xml:space="preserve"> =</w:t>
      </w:r>
      <w:r>
        <w:rPr>
          <w:rStyle w:val="NormalTok"/>
        </w:rPr>
        <w:t xml:space="preserve"> </w:t>
      </w:r>
      <w:proofErr w:type="spellStart"/>
      <w:r>
        <w:rPr>
          <w:rStyle w:val="NormalTok"/>
        </w:rPr>
        <w:t>eidos_results</w:t>
      </w:r>
      <w:r>
        <w:rPr>
          <w:rStyle w:val="SpecialCharTok"/>
        </w:rPr>
        <w:t>$</w:t>
      </w:r>
      <w:r>
        <w:rPr>
          <w:rStyle w:val="NormalTok"/>
        </w:rPr>
        <w:t>idtaxon</w:t>
      </w:r>
      <w:proofErr w:type="spellEnd"/>
      <w:r>
        <w:br/>
      </w:r>
      <w:r>
        <w:rPr>
          <w:rStyle w:val="NormalTok"/>
        </w:rPr>
        <w:t xml:space="preserve">  )</w:t>
      </w:r>
      <w:r>
        <w:br/>
      </w:r>
      <w:r>
        <w:br/>
      </w:r>
      <w:r>
        <w:rPr>
          <w:rStyle w:val="CommentTok"/>
        </w:rPr>
        <w:t># Mostramos solo algunas columnas básicas:</w:t>
      </w:r>
      <w:r>
        <w:br/>
      </w:r>
      <w:proofErr w:type="spellStart"/>
      <w:proofErr w:type="gramStart"/>
      <w:r>
        <w:rPr>
          <w:rStyle w:val="NormalTok"/>
        </w:rPr>
        <w:t>knitr</w:t>
      </w:r>
      <w:proofErr w:type="spellEnd"/>
      <w:r>
        <w:rPr>
          <w:rStyle w:val="SpecialCharTok"/>
        </w:rPr>
        <w:t>::</w:t>
      </w:r>
      <w:proofErr w:type="spellStart"/>
      <w:r>
        <w:rPr>
          <w:rStyle w:val="FunctionTok"/>
        </w:rPr>
        <w:t>kable</w:t>
      </w:r>
      <w:proofErr w:type="spellEnd"/>
      <w:r>
        <w:rPr>
          <w:rStyle w:val="NormalTok"/>
        </w:rPr>
        <w:t>(</w:t>
      </w:r>
      <w:proofErr w:type="spellStart"/>
      <w:proofErr w:type="gramEnd"/>
      <w:r>
        <w:rPr>
          <w:rStyle w:val="NormalTok"/>
        </w:rPr>
        <w:t>eidos_</w:t>
      </w:r>
      <w:proofErr w:type="gramStart"/>
      <w:r>
        <w:rPr>
          <w:rStyle w:val="NormalTok"/>
        </w:rPr>
        <w:t>cons</w:t>
      </w:r>
      <w:proofErr w:type="spellEnd"/>
      <w:r>
        <w:rPr>
          <w:rStyle w:val="NormalTok"/>
        </w:rPr>
        <w:t>[</w:t>
      </w:r>
      <w:r>
        <w:rPr>
          <w:rStyle w:val="FunctionTok"/>
        </w:rPr>
        <w:t>c</w:t>
      </w:r>
      <w:r>
        <w:rPr>
          <w:rStyle w:val="NormalTok"/>
        </w:rPr>
        <w:t>(</w:t>
      </w:r>
      <w:proofErr w:type="gramEnd"/>
      <w:r>
        <w:rPr>
          <w:rStyle w:val="StringTok"/>
        </w:rPr>
        <w:t>"</w:t>
      </w:r>
      <w:proofErr w:type="spellStart"/>
      <w:r>
        <w:rPr>
          <w:rStyle w:val="StringTok"/>
        </w:rPr>
        <w:t>idtaxon</w:t>
      </w:r>
      <w:proofErr w:type="spellEnd"/>
      <w:r>
        <w:rPr>
          <w:rStyle w:val="StringTok"/>
        </w:rPr>
        <w:t>"</w:t>
      </w:r>
      <w:r>
        <w:rPr>
          <w:rStyle w:val="NormalTok"/>
        </w:rPr>
        <w:t xml:space="preserve">, </w:t>
      </w:r>
      <w:r>
        <w:rPr>
          <w:rStyle w:val="StringTok"/>
        </w:rPr>
        <w:t>"</w:t>
      </w:r>
      <w:proofErr w:type="spellStart"/>
      <w:r>
        <w:rPr>
          <w:rStyle w:val="StringTok"/>
        </w:rPr>
        <w:t>anio</w:t>
      </w:r>
      <w:proofErr w:type="spellEnd"/>
      <w:r>
        <w:rPr>
          <w:rStyle w:val="StringTok"/>
        </w:rPr>
        <w:t>"</w:t>
      </w:r>
      <w:r>
        <w:rPr>
          <w:rStyle w:val="NormalTok"/>
        </w:rPr>
        <w:t xml:space="preserve">, </w:t>
      </w:r>
      <w:r>
        <w:rPr>
          <w:rStyle w:val="StringTok"/>
        </w:rPr>
        <w:t>"</w:t>
      </w:r>
      <w:proofErr w:type="spellStart"/>
      <w:r>
        <w:rPr>
          <w:rStyle w:val="StringTok"/>
        </w:rPr>
        <w:t>categoriaconservacion</w:t>
      </w:r>
      <w:proofErr w:type="spellEnd"/>
      <w:r>
        <w:rPr>
          <w:rStyle w:val="StringTok"/>
        </w:rPr>
        <w:t>"</w:t>
      </w:r>
      <w:r>
        <w:rPr>
          <w:rStyle w:val="NormalTok"/>
        </w:rPr>
        <w:t xml:space="preserve">, </w:t>
      </w:r>
      <w:r>
        <w:rPr>
          <w:rStyle w:val="StringTok"/>
        </w:rPr>
        <w:t>"</w:t>
      </w:r>
      <w:proofErr w:type="spellStart"/>
      <w:r>
        <w:rPr>
          <w:rStyle w:val="StringTok"/>
        </w:rPr>
        <w:t>aplicaa</w:t>
      </w:r>
      <w:proofErr w:type="spellEnd"/>
      <w:r>
        <w:rPr>
          <w:rStyle w:val="StringTok"/>
        </w:rPr>
        <w:t>"</w:t>
      </w:r>
      <w:r>
        <w:rPr>
          <w:rStyle w:val="NormalTok"/>
        </w:rPr>
        <w:t>)])</w:t>
      </w:r>
    </w:p>
    <w:tbl>
      <w:tblPr>
        <w:tblW w:w="7920" w:type="dxa"/>
        <w:tblLayout w:type="fixed"/>
        <w:tblLook w:val="0020" w:firstRow="1" w:lastRow="0" w:firstColumn="0" w:lastColumn="0" w:noHBand="0" w:noVBand="0"/>
      </w:tblPr>
      <w:tblGrid>
        <w:gridCol w:w="1981"/>
        <w:gridCol w:w="1980"/>
        <w:gridCol w:w="1980"/>
        <w:gridCol w:w="1979"/>
      </w:tblGrid>
      <w:tr w:rsidR="00F5535E" w14:paraId="661667EF" w14:textId="77777777">
        <w:trPr>
          <w:tblHeader/>
        </w:trPr>
        <w:tc>
          <w:tcPr>
            <w:tcW w:w="1980" w:type="dxa"/>
          </w:tcPr>
          <w:p w14:paraId="57A9A612" w14:textId="77777777" w:rsidR="00F5535E" w:rsidRDefault="00754DCB">
            <w:pPr>
              <w:pStyle w:val="Compact"/>
              <w:jc w:val="right"/>
            </w:pPr>
            <w:proofErr w:type="spellStart"/>
            <w:r>
              <w:t>idtaxon</w:t>
            </w:r>
            <w:proofErr w:type="spellEnd"/>
          </w:p>
        </w:tc>
        <w:tc>
          <w:tcPr>
            <w:tcW w:w="1980" w:type="dxa"/>
          </w:tcPr>
          <w:p w14:paraId="2254E65E" w14:textId="77777777" w:rsidR="00F5535E" w:rsidRDefault="00754DCB">
            <w:pPr>
              <w:pStyle w:val="Compact"/>
              <w:jc w:val="right"/>
            </w:pPr>
            <w:proofErr w:type="spellStart"/>
            <w:r>
              <w:t>anio</w:t>
            </w:r>
            <w:proofErr w:type="spellEnd"/>
          </w:p>
        </w:tc>
        <w:tc>
          <w:tcPr>
            <w:tcW w:w="1980" w:type="dxa"/>
          </w:tcPr>
          <w:p w14:paraId="2E167838" w14:textId="77777777" w:rsidR="00F5535E" w:rsidRDefault="00754DCB">
            <w:pPr>
              <w:pStyle w:val="Compact"/>
            </w:pPr>
            <w:proofErr w:type="spellStart"/>
            <w:r>
              <w:t>categoriaconservacion</w:t>
            </w:r>
            <w:proofErr w:type="spellEnd"/>
          </w:p>
        </w:tc>
        <w:tc>
          <w:tcPr>
            <w:tcW w:w="1979" w:type="dxa"/>
          </w:tcPr>
          <w:p w14:paraId="2F0ECE8B" w14:textId="77777777" w:rsidR="00F5535E" w:rsidRDefault="00754DCB">
            <w:pPr>
              <w:pStyle w:val="Compact"/>
            </w:pPr>
            <w:proofErr w:type="spellStart"/>
            <w:r>
              <w:t>aplicaa</w:t>
            </w:r>
            <w:proofErr w:type="spellEnd"/>
          </w:p>
        </w:tc>
      </w:tr>
      <w:tr w:rsidR="00F5535E" w14:paraId="02729316" w14:textId="77777777">
        <w:tc>
          <w:tcPr>
            <w:tcW w:w="1980" w:type="dxa"/>
          </w:tcPr>
          <w:p w14:paraId="049E39EF" w14:textId="77777777" w:rsidR="00F5535E" w:rsidRDefault="00754DCB">
            <w:pPr>
              <w:pStyle w:val="Compact"/>
              <w:jc w:val="right"/>
            </w:pPr>
            <w:r>
              <w:t>11182</w:t>
            </w:r>
          </w:p>
        </w:tc>
        <w:tc>
          <w:tcPr>
            <w:tcW w:w="1980" w:type="dxa"/>
          </w:tcPr>
          <w:p w14:paraId="45212DD6" w14:textId="77777777" w:rsidR="00F5535E" w:rsidRDefault="00754DCB">
            <w:pPr>
              <w:pStyle w:val="Compact"/>
              <w:jc w:val="right"/>
            </w:pPr>
            <w:r>
              <w:t>1992</w:t>
            </w:r>
          </w:p>
        </w:tc>
        <w:tc>
          <w:tcPr>
            <w:tcW w:w="1980" w:type="dxa"/>
          </w:tcPr>
          <w:p w14:paraId="24E8446F" w14:textId="77777777" w:rsidR="00F5535E" w:rsidRDefault="00754DCB">
            <w:pPr>
              <w:pStyle w:val="Compact"/>
            </w:pPr>
            <w:r>
              <w:t>R (Rara)</w:t>
            </w:r>
          </w:p>
        </w:tc>
        <w:tc>
          <w:tcPr>
            <w:tcW w:w="1979" w:type="dxa"/>
          </w:tcPr>
          <w:p w14:paraId="7D961A0E" w14:textId="77777777" w:rsidR="00F5535E" w:rsidRDefault="00754DCB">
            <w:pPr>
              <w:pStyle w:val="Compact"/>
            </w:pPr>
            <w:r>
              <w:t>España</w:t>
            </w:r>
          </w:p>
        </w:tc>
      </w:tr>
      <w:tr w:rsidR="00F5535E" w14:paraId="5C0065A6" w14:textId="77777777">
        <w:tc>
          <w:tcPr>
            <w:tcW w:w="1980" w:type="dxa"/>
          </w:tcPr>
          <w:p w14:paraId="00815A2F" w14:textId="77777777" w:rsidR="00F5535E" w:rsidRDefault="00754DCB">
            <w:pPr>
              <w:pStyle w:val="Compact"/>
              <w:jc w:val="right"/>
            </w:pPr>
            <w:r>
              <w:t>11182</w:t>
            </w:r>
          </w:p>
        </w:tc>
        <w:tc>
          <w:tcPr>
            <w:tcW w:w="1980" w:type="dxa"/>
          </w:tcPr>
          <w:p w14:paraId="7D6D7079" w14:textId="77777777" w:rsidR="00F5535E" w:rsidRDefault="00754DCB">
            <w:pPr>
              <w:pStyle w:val="Compact"/>
              <w:jc w:val="right"/>
            </w:pPr>
            <w:r>
              <w:t>2004</w:t>
            </w:r>
          </w:p>
        </w:tc>
        <w:tc>
          <w:tcPr>
            <w:tcW w:w="1980" w:type="dxa"/>
          </w:tcPr>
          <w:p w14:paraId="6A80DA05" w14:textId="77777777" w:rsidR="00F5535E" w:rsidRDefault="00754DCB">
            <w:pPr>
              <w:pStyle w:val="Compact"/>
            </w:pPr>
            <w:r>
              <w:t>EN (En peligro)</w:t>
            </w:r>
          </w:p>
        </w:tc>
        <w:tc>
          <w:tcPr>
            <w:tcW w:w="1979" w:type="dxa"/>
          </w:tcPr>
          <w:p w14:paraId="6C38D997" w14:textId="77777777" w:rsidR="00F5535E" w:rsidRDefault="00754DCB">
            <w:pPr>
              <w:pStyle w:val="Compact"/>
            </w:pPr>
            <w:r>
              <w:t>España</w:t>
            </w:r>
          </w:p>
        </w:tc>
      </w:tr>
      <w:tr w:rsidR="00F5535E" w14:paraId="7E35E83F" w14:textId="77777777">
        <w:tc>
          <w:tcPr>
            <w:tcW w:w="1980" w:type="dxa"/>
          </w:tcPr>
          <w:p w14:paraId="16486B72" w14:textId="77777777" w:rsidR="00F5535E" w:rsidRDefault="00754DCB">
            <w:pPr>
              <w:pStyle w:val="Compact"/>
              <w:jc w:val="right"/>
            </w:pPr>
            <w:r>
              <w:t>11182</w:t>
            </w:r>
          </w:p>
        </w:tc>
        <w:tc>
          <w:tcPr>
            <w:tcW w:w="1980" w:type="dxa"/>
          </w:tcPr>
          <w:p w14:paraId="734EBB98" w14:textId="77777777" w:rsidR="00F5535E" w:rsidRDefault="00754DCB">
            <w:pPr>
              <w:pStyle w:val="Compact"/>
              <w:jc w:val="right"/>
            </w:pPr>
            <w:r>
              <w:t>2016</w:t>
            </w:r>
          </w:p>
        </w:tc>
        <w:tc>
          <w:tcPr>
            <w:tcW w:w="1980" w:type="dxa"/>
          </w:tcPr>
          <w:p w14:paraId="2E7FA57D" w14:textId="77777777" w:rsidR="00F5535E" w:rsidRDefault="00754DCB">
            <w:pPr>
              <w:pStyle w:val="Compact"/>
            </w:pPr>
            <w:r>
              <w:t>NT (Casi amenazado)</w:t>
            </w:r>
          </w:p>
        </w:tc>
        <w:tc>
          <w:tcPr>
            <w:tcW w:w="1979" w:type="dxa"/>
          </w:tcPr>
          <w:p w14:paraId="71FC7C35" w14:textId="77777777" w:rsidR="00F5535E" w:rsidRDefault="00754DCB">
            <w:pPr>
              <w:pStyle w:val="Compact"/>
            </w:pPr>
            <w:r>
              <w:t>Mundial</w:t>
            </w:r>
          </w:p>
        </w:tc>
      </w:tr>
      <w:tr w:rsidR="00F5535E" w14:paraId="3E8649E4" w14:textId="77777777">
        <w:tc>
          <w:tcPr>
            <w:tcW w:w="1980" w:type="dxa"/>
          </w:tcPr>
          <w:p w14:paraId="751BC7C6" w14:textId="77777777" w:rsidR="00F5535E" w:rsidRDefault="00754DCB">
            <w:pPr>
              <w:pStyle w:val="Compact"/>
              <w:jc w:val="right"/>
            </w:pPr>
            <w:r>
              <w:t>11182</w:t>
            </w:r>
          </w:p>
        </w:tc>
        <w:tc>
          <w:tcPr>
            <w:tcW w:w="1980" w:type="dxa"/>
          </w:tcPr>
          <w:p w14:paraId="45CBDFC1" w14:textId="77777777" w:rsidR="00F5535E" w:rsidRDefault="00754DCB">
            <w:pPr>
              <w:pStyle w:val="Compact"/>
              <w:jc w:val="right"/>
            </w:pPr>
            <w:r>
              <w:t>2017</w:t>
            </w:r>
          </w:p>
        </w:tc>
        <w:tc>
          <w:tcPr>
            <w:tcW w:w="1980" w:type="dxa"/>
          </w:tcPr>
          <w:p w14:paraId="3953CD73" w14:textId="77777777" w:rsidR="00F5535E" w:rsidRDefault="00754DCB">
            <w:pPr>
              <w:pStyle w:val="Compact"/>
            </w:pPr>
            <w:r>
              <w:t>NT (Casi amenazado)</w:t>
            </w:r>
          </w:p>
        </w:tc>
        <w:tc>
          <w:tcPr>
            <w:tcW w:w="1979" w:type="dxa"/>
          </w:tcPr>
          <w:p w14:paraId="5EFD828D" w14:textId="77777777" w:rsidR="00F5535E" w:rsidRDefault="00754DCB">
            <w:pPr>
              <w:pStyle w:val="Compact"/>
            </w:pPr>
            <w:r>
              <w:t>Mundial</w:t>
            </w:r>
          </w:p>
        </w:tc>
      </w:tr>
      <w:tr w:rsidR="00F5535E" w14:paraId="0E7F7CE3" w14:textId="77777777">
        <w:tc>
          <w:tcPr>
            <w:tcW w:w="1980" w:type="dxa"/>
          </w:tcPr>
          <w:p w14:paraId="40CD9488" w14:textId="77777777" w:rsidR="00F5535E" w:rsidRDefault="00754DCB">
            <w:pPr>
              <w:pStyle w:val="Compact"/>
              <w:jc w:val="right"/>
            </w:pPr>
            <w:r>
              <w:lastRenderedPageBreak/>
              <w:t>11182</w:t>
            </w:r>
          </w:p>
        </w:tc>
        <w:tc>
          <w:tcPr>
            <w:tcW w:w="1980" w:type="dxa"/>
          </w:tcPr>
          <w:p w14:paraId="29C8040B" w14:textId="77777777" w:rsidR="00F5535E" w:rsidRDefault="00754DCB">
            <w:pPr>
              <w:pStyle w:val="Compact"/>
              <w:jc w:val="right"/>
            </w:pPr>
            <w:r>
              <w:t>2020</w:t>
            </w:r>
          </w:p>
        </w:tc>
        <w:tc>
          <w:tcPr>
            <w:tcW w:w="1980" w:type="dxa"/>
          </w:tcPr>
          <w:p w14:paraId="794FDD47" w14:textId="77777777" w:rsidR="00F5535E" w:rsidRDefault="00754DCB">
            <w:pPr>
              <w:pStyle w:val="Compact"/>
            </w:pPr>
            <w:r>
              <w:t>VU (Vulnerable)</w:t>
            </w:r>
          </w:p>
        </w:tc>
        <w:tc>
          <w:tcPr>
            <w:tcW w:w="1979" w:type="dxa"/>
          </w:tcPr>
          <w:p w14:paraId="07E8F158" w14:textId="77777777" w:rsidR="00F5535E" w:rsidRDefault="00754DCB">
            <w:pPr>
              <w:pStyle w:val="Compact"/>
            </w:pPr>
            <w:r>
              <w:t>Mundial</w:t>
            </w:r>
          </w:p>
        </w:tc>
      </w:tr>
      <w:tr w:rsidR="00F5535E" w14:paraId="31BBE8C1" w14:textId="77777777">
        <w:tc>
          <w:tcPr>
            <w:tcW w:w="1980" w:type="dxa"/>
          </w:tcPr>
          <w:p w14:paraId="4BE6C19E" w14:textId="77777777" w:rsidR="00F5535E" w:rsidRDefault="00754DCB">
            <w:pPr>
              <w:pStyle w:val="Compact"/>
              <w:jc w:val="right"/>
            </w:pPr>
            <w:r>
              <w:t>11182</w:t>
            </w:r>
          </w:p>
        </w:tc>
        <w:tc>
          <w:tcPr>
            <w:tcW w:w="1980" w:type="dxa"/>
          </w:tcPr>
          <w:p w14:paraId="6E9EAA3B" w14:textId="77777777" w:rsidR="00F5535E" w:rsidRDefault="00754DCB">
            <w:pPr>
              <w:pStyle w:val="Compact"/>
              <w:jc w:val="right"/>
            </w:pPr>
            <w:r>
              <w:t>2021</w:t>
            </w:r>
          </w:p>
        </w:tc>
        <w:tc>
          <w:tcPr>
            <w:tcW w:w="1980" w:type="dxa"/>
          </w:tcPr>
          <w:p w14:paraId="57F57F7C" w14:textId="77777777" w:rsidR="00F5535E" w:rsidRDefault="00754DCB">
            <w:pPr>
              <w:pStyle w:val="Compact"/>
            </w:pPr>
            <w:r>
              <w:t>EN (En peligro)</w:t>
            </w:r>
          </w:p>
        </w:tc>
        <w:tc>
          <w:tcPr>
            <w:tcW w:w="1979" w:type="dxa"/>
          </w:tcPr>
          <w:p w14:paraId="0028A12D" w14:textId="77777777" w:rsidR="00F5535E" w:rsidRDefault="00754DCB">
            <w:pPr>
              <w:pStyle w:val="Compact"/>
            </w:pPr>
            <w:r>
              <w:t>Península</w:t>
            </w:r>
          </w:p>
        </w:tc>
      </w:tr>
    </w:tbl>
    <w:p w14:paraId="10DD10CE" w14:textId="7C121F99" w:rsidR="00F5535E" w:rsidRDefault="00754DCB">
      <w:pPr>
        <w:pStyle w:val="BodyText"/>
      </w:pPr>
      <w:r>
        <w:t xml:space="preserve">En este caso, la alondra </w:t>
      </w:r>
      <w:proofErr w:type="spellStart"/>
      <w:r>
        <w:t>ricotí</w:t>
      </w:r>
      <w:proofErr w:type="spellEnd"/>
      <w:r>
        <w:t xml:space="preserve"> a nivel mundial pasó de “Casi amenazada” (NT) a “Vulnerable” (VU) en el año 2020, mientras que en España y la Península Ibérica se la considera “En peligro” (EN). Siguiendo este mismo procedimiento podríamos conocer las normativas específicas que rigen esas categoría</w:t>
      </w:r>
      <w:ins w:id="26" w:author="JULEN ASTIGARRAGA URCELAY" w:date="2025-08-19T10:57:00Z" w16du:dateUtc="2025-08-19T08:57:00Z">
        <w:r w:rsidR="004B1168">
          <w:t>s</w:t>
        </w:r>
      </w:ins>
      <w:r>
        <w:t xml:space="preserve"> para cada especie con la función </w:t>
      </w:r>
      <w:proofErr w:type="spellStart"/>
      <w:r>
        <w:rPr>
          <w:rStyle w:val="VerbatimChar"/>
        </w:rPr>
        <w:t>eidos_legal_</w:t>
      </w:r>
      <w:proofErr w:type="gramStart"/>
      <w:r>
        <w:rPr>
          <w:rStyle w:val="VerbatimChar"/>
        </w:rPr>
        <w:t>status</w:t>
      </w:r>
      <w:proofErr w:type="gramEnd"/>
      <w:r>
        <w:rPr>
          <w:rStyle w:val="VerbatimChar"/>
        </w:rPr>
        <w:t>_by_id</w:t>
      </w:r>
      <w:proofErr w:type="spellEnd"/>
      <w:r>
        <w:t>.</w:t>
      </w:r>
    </w:p>
    <w:p w14:paraId="0BDA64CA" w14:textId="77777777" w:rsidR="00F5535E" w:rsidRDefault="00754DCB">
      <w:pPr>
        <w:pStyle w:val="Heading2"/>
      </w:pPr>
      <w:r>
        <w:t>Búsqueda de especies con errores en la nomenclatura</w:t>
      </w:r>
    </w:p>
    <w:p w14:paraId="54594477" w14:textId="77777777" w:rsidR="00F5535E" w:rsidRDefault="00754DCB">
      <w:r>
        <w:t xml:space="preserve">Un problema común a la hora de trabajar con datos de especies son los errores de escritura. El paquete </w:t>
      </w:r>
      <w:proofErr w:type="spellStart"/>
      <w:r>
        <w:rPr>
          <w:b/>
          <w:bCs/>
        </w:rPr>
        <w:t>eidosapi</w:t>
      </w:r>
      <w:proofErr w:type="spellEnd"/>
      <w:r>
        <w:t xml:space="preserve"> incluye la función </w:t>
      </w:r>
      <w:proofErr w:type="spellStart"/>
      <w:r>
        <w:rPr>
          <w:rStyle w:val="VerbatimChar"/>
        </w:rPr>
        <w:t>eidos_fuzzy_names</w:t>
      </w:r>
      <w:proofErr w:type="spellEnd"/>
      <w:r>
        <w:t xml:space="preserve"> que permite consultar en la LP, previa descarga con la función </w:t>
      </w:r>
      <w:proofErr w:type="spellStart"/>
      <w:r>
        <w:rPr>
          <w:rStyle w:val="VerbatimChar"/>
        </w:rPr>
        <w:t>eidos_clean_checklist</w:t>
      </w:r>
      <w:proofErr w:type="spellEnd"/>
      <w:r>
        <w:t>, los nombres que más se acerquen a la información que hayamos aportado. Podemos comprobarlo con algunos nombres muy mal escritos.</w:t>
      </w:r>
    </w:p>
    <w:p w14:paraId="7FA47413" w14:textId="77777777" w:rsidR="00F5535E" w:rsidRDefault="00754DCB">
      <w:pPr>
        <w:pStyle w:val="SourceCode"/>
      </w:pPr>
      <w:r>
        <w:rPr>
          <w:rStyle w:val="CommentTok"/>
        </w:rPr>
        <w:t># Creamos la tabla con la información que queremos contrastar:</w:t>
      </w:r>
      <w:r>
        <w:br/>
      </w:r>
      <w:proofErr w:type="spellStart"/>
      <w:r>
        <w:rPr>
          <w:rStyle w:val="NormalTok"/>
        </w:rPr>
        <w:t>taxa_list</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data.frame</w:t>
      </w:r>
      <w:proofErr w:type="spellEnd"/>
      <w:proofErr w:type="gramEnd"/>
      <w:r>
        <w:rPr>
          <w:rStyle w:val="NormalTok"/>
        </w:rPr>
        <w:t>(</w:t>
      </w:r>
      <w:proofErr w:type="spellStart"/>
      <w:r>
        <w:rPr>
          <w:rStyle w:val="AttributeTok"/>
        </w:rPr>
        <w:t>genus</w:t>
      </w:r>
      <w:proofErr w:type="spellEnd"/>
      <w:r>
        <w:rPr>
          <w:rStyle w:val="AttributeTok"/>
        </w:rPr>
        <w:t xml:space="preserve"> =</w:t>
      </w:r>
      <w:r>
        <w:rPr>
          <w:rStyle w:val="NormalTok"/>
        </w:rPr>
        <w:t xml:space="preserve"> </w:t>
      </w:r>
      <w:proofErr w:type="gramStart"/>
      <w:r>
        <w:rPr>
          <w:rStyle w:val="FunctionTok"/>
        </w:rPr>
        <w:t>c</w:t>
      </w:r>
      <w:r>
        <w:rPr>
          <w:rStyle w:val="NormalTok"/>
        </w:rPr>
        <w:t>(</w:t>
      </w:r>
      <w:proofErr w:type="gramEnd"/>
      <w:r>
        <w:rPr>
          <w:rStyle w:val="StringTok"/>
        </w:rPr>
        <w:t>"</w:t>
      </w:r>
      <w:proofErr w:type="spellStart"/>
      <w:r>
        <w:rPr>
          <w:rStyle w:val="StringTok"/>
        </w:rPr>
        <w:t>Vorderea</w:t>
      </w:r>
      <w:proofErr w:type="spellEnd"/>
      <w:r>
        <w:rPr>
          <w:rStyle w:val="StringTok"/>
        </w:rPr>
        <w:t>"</w:t>
      </w:r>
      <w:r>
        <w:rPr>
          <w:rStyle w:val="NormalTok"/>
        </w:rPr>
        <w:t xml:space="preserve">, </w:t>
      </w:r>
      <w:r>
        <w:rPr>
          <w:rStyle w:val="StringTok"/>
        </w:rPr>
        <w:t>"</w:t>
      </w:r>
      <w:proofErr w:type="spellStart"/>
      <w:r>
        <w:rPr>
          <w:rStyle w:val="StringTok"/>
        </w:rPr>
        <w:t>Alytes</w:t>
      </w:r>
      <w:proofErr w:type="spellEnd"/>
      <w:r>
        <w:rPr>
          <w:rStyle w:val="StringTok"/>
        </w:rPr>
        <w:t>"</w:t>
      </w:r>
      <w:r>
        <w:rPr>
          <w:rStyle w:val="NormalTok"/>
        </w:rPr>
        <w:t>),</w:t>
      </w:r>
      <w:r>
        <w:br/>
      </w:r>
      <w:r>
        <w:rPr>
          <w:rStyle w:val="NormalTok"/>
        </w:rPr>
        <w:t xml:space="preserve">                       </w:t>
      </w:r>
      <w:proofErr w:type="spellStart"/>
      <w:r>
        <w:rPr>
          <w:rStyle w:val="AttributeTok"/>
        </w:rPr>
        <w:t>species</w:t>
      </w:r>
      <w:proofErr w:type="spellEnd"/>
      <w:r>
        <w:rPr>
          <w:rStyle w:val="AttributeTok"/>
        </w:rPr>
        <w:t xml:space="preserve"> =</w:t>
      </w:r>
      <w:r>
        <w:rPr>
          <w:rStyle w:val="NormalTok"/>
        </w:rPr>
        <w:t xml:space="preserve"> </w:t>
      </w:r>
      <w:proofErr w:type="gramStart"/>
      <w:r>
        <w:rPr>
          <w:rStyle w:val="FunctionTok"/>
        </w:rPr>
        <w:t>c</w:t>
      </w:r>
      <w:r>
        <w:rPr>
          <w:rStyle w:val="NormalTok"/>
        </w:rPr>
        <w:t>(</w:t>
      </w:r>
      <w:proofErr w:type="gramEnd"/>
      <w:r>
        <w:rPr>
          <w:rStyle w:val="StringTok"/>
        </w:rPr>
        <w:t>"</w:t>
      </w:r>
      <w:proofErr w:type="spellStart"/>
      <w:r>
        <w:rPr>
          <w:rStyle w:val="StringTok"/>
        </w:rPr>
        <w:t>pyrenaica</w:t>
      </w:r>
      <w:proofErr w:type="spellEnd"/>
      <w:r>
        <w:rPr>
          <w:rStyle w:val="StringTok"/>
        </w:rPr>
        <w:t>"</w:t>
      </w:r>
      <w:r>
        <w:rPr>
          <w:rStyle w:val="NormalTok"/>
        </w:rPr>
        <w:t xml:space="preserve">, </w:t>
      </w:r>
      <w:r>
        <w:rPr>
          <w:rStyle w:val="StringTok"/>
        </w:rPr>
        <w:t>"</w:t>
      </w:r>
      <w:proofErr w:type="spellStart"/>
      <w:r>
        <w:rPr>
          <w:rStyle w:val="StringTok"/>
        </w:rPr>
        <w:t>cisternasi</w:t>
      </w:r>
      <w:proofErr w:type="spellEnd"/>
      <w:r>
        <w:rPr>
          <w:rStyle w:val="StringTok"/>
        </w:rPr>
        <w:t>"</w:t>
      </w:r>
      <w:r>
        <w:rPr>
          <w:rStyle w:val="NormalTok"/>
        </w:rPr>
        <w:t>))</w:t>
      </w:r>
      <w:r>
        <w:br/>
      </w:r>
      <w:r>
        <w:br/>
      </w:r>
      <w:r>
        <w:rPr>
          <w:rStyle w:val="CommentTok"/>
        </w:rPr>
        <w:t># Obtendremos un error si no incluimos la LP como argumento:</w:t>
      </w:r>
      <w:r>
        <w:br/>
      </w:r>
      <w:proofErr w:type="spellStart"/>
      <w:proofErr w:type="gramStart"/>
      <w:r>
        <w:rPr>
          <w:rStyle w:val="NormalTok"/>
        </w:rPr>
        <w:t>eidosapi</w:t>
      </w:r>
      <w:proofErr w:type="spellEnd"/>
      <w:r>
        <w:rPr>
          <w:rStyle w:val="SpecialCharTok"/>
        </w:rPr>
        <w:t>::</w:t>
      </w:r>
      <w:proofErr w:type="spellStart"/>
      <w:proofErr w:type="gramEnd"/>
      <w:r>
        <w:rPr>
          <w:rStyle w:val="FunctionTok"/>
        </w:rPr>
        <w:t>eidos_fuzzy_</w:t>
      </w:r>
      <w:proofErr w:type="gramStart"/>
      <w:r>
        <w:rPr>
          <w:rStyle w:val="FunctionTok"/>
        </w:rPr>
        <w:t>names</w:t>
      </w:r>
      <w:proofErr w:type="spellEnd"/>
      <w:r>
        <w:rPr>
          <w:rStyle w:val="NormalTok"/>
        </w:rPr>
        <w:t>(</w:t>
      </w:r>
      <w:proofErr w:type="spellStart"/>
      <w:proofErr w:type="gramEnd"/>
      <w:r>
        <w:rPr>
          <w:rStyle w:val="AttributeTok"/>
        </w:rPr>
        <w:t>taxa_list</w:t>
      </w:r>
      <w:proofErr w:type="spellEnd"/>
      <w:r>
        <w:rPr>
          <w:rStyle w:val="AttributeTok"/>
        </w:rPr>
        <w:t xml:space="preserve"> =</w:t>
      </w:r>
      <w:r>
        <w:rPr>
          <w:rStyle w:val="NormalTok"/>
        </w:rPr>
        <w:t xml:space="preserve"> </w:t>
      </w:r>
      <w:proofErr w:type="spellStart"/>
      <w:r>
        <w:rPr>
          <w:rStyle w:val="NormalTok"/>
        </w:rPr>
        <w:t>taxa_list</w:t>
      </w:r>
      <w:proofErr w:type="spellEnd"/>
      <w:r>
        <w:rPr>
          <w:rStyle w:val="NormalTok"/>
        </w:rPr>
        <w:t>)</w:t>
      </w:r>
    </w:p>
    <w:p w14:paraId="6305FDDA" w14:textId="77777777" w:rsidR="00F5535E" w:rsidRPr="00517C9A" w:rsidRDefault="00754DCB">
      <w:pPr>
        <w:pStyle w:val="SourceCode"/>
        <w:rPr>
          <w:lang w:val="en-US"/>
          <w:rPrChange w:id="27" w:author="JULEN ASTIGARRAGA URCELAY" w:date="2025-08-19T10:34:00Z" w16du:dateUtc="2025-08-19T08:34:00Z">
            <w:rPr/>
          </w:rPrChange>
        </w:rPr>
      </w:pPr>
      <w:r w:rsidRPr="00517C9A">
        <w:rPr>
          <w:rStyle w:val="VerbatimChar"/>
          <w:lang w:val="en-US"/>
        </w:rPr>
        <w:t xml:space="preserve">Error in </w:t>
      </w:r>
      <w:proofErr w:type="spellStart"/>
      <w:proofErr w:type="gramStart"/>
      <w:r w:rsidRPr="00517C9A">
        <w:rPr>
          <w:rStyle w:val="VerbatimChar"/>
          <w:lang w:val="en-US"/>
        </w:rPr>
        <w:t>eidosapi</w:t>
      </w:r>
      <w:proofErr w:type="spellEnd"/>
      <w:r w:rsidRPr="00517C9A">
        <w:rPr>
          <w:rStyle w:val="VerbatimChar"/>
          <w:lang w:val="en-US"/>
        </w:rPr>
        <w:t>::</w:t>
      </w:r>
      <w:proofErr w:type="spellStart"/>
      <w:proofErr w:type="gramEnd"/>
      <w:r w:rsidRPr="00517C9A">
        <w:rPr>
          <w:rStyle w:val="VerbatimChar"/>
          <w:lang w:val="en-US"/>
        </w:rPr>
        <w:t>eidos_fuzzy_</w:t>
      </w:r>
      <w:proofErr w:type="gramStart"/>
      <w:r w:rsidRPr="00517C9A">
        <w:rPr>
          <w:rStyle w:val="VerbatimChar"/>
          <w:lang w:val="en-US"/>
        </w:rPr>
        <w:t>names</w:t>
      </w:r>
      <w:proofErr w:type="spellEnd"/>
      <w:r w:rsidRPr="00517C9A">
        <w:rPr>
          <w:rStyle w:val="VerbatimChar"/>
          <w:lang w:val="en-US"/>
        </w:rPr>
        <w:t>(</w:t>
      </w:r>
      <w:proofErr w:type="spellStart"/>
      <w:proofErr w:type="gramEnd"/>
      <w:r w:rsidRPr="00517C9A">
        <w:rPr>
          <w:rStyle w:val="VerbatimChar"/>
          <w:lang w:val="en-US"/>
        </w:rPr>
        <w:t>taxa_list</w:t>
      </w:r>
      <w:proofErr w:type="spellEnd"/>
      <w:r w:rsidRPr="00517C9A">
        <w:rPr>
          <w:rStyle w:val="VerbatimChar"/>
          <w:lang w:val="en-US"/>
        </w:rPr>
        <w:t xml:space="preserve"> = </w:t>
      </w:r>
      <w:proofErr w:type="spellStart"/>
      <w:r w:rsidRPr="00517C9A">
        <w:rPr>
          <w:rStyle w:val="VerbatimChar"/>
          <w:lang w:val="en-US"/>
        </w:rPr>
        <w:t>taxa_list</w:t>
      </w:r>
      <w:proofErr w:type="spellEnd"/>
      <w:r w:rsidRPr="00517C9A">
        <w:rPr>
          <w:rStyle w:val="VerbatimChar"/>
          <w:lang w:val="en-US"/>
        </w:rPr>
        <w:t>): Checklist missing.</w:t>
      </w:r>
      <w:r w:rsidRPr="00517C9A">
        <w:rPr>
          <w:lang w:val="en-US"/>
        </w:rPr>
        <w:br/>
      </w:r>
      <w:r w:rsidRPr="00517C9A">
        <w:rPr>
          <w:rStyle w:val="VerbatimChar"/>
          <w:lang w:val="en-US"/>
        </w:rPr>
        <w:t xml:space="preserve">         </w:t>
      </w:r>
      <w:r w:rsidRPr="00517C9A">
        <w:rPr>
          <w:rStyle w:val="VerbatimChar"/>
          <w:lang w:val="en-US"/>
          <w:rPrChange w:id="28" w:author="JULEN ASTIGARRAGA URCELAY" w:date="2025-08-19T10:34:00Z" w16du:dateUtc="2025-08-19T08:34:00Z">
            <w:rPr>
              <w:rStyle w:val="VerbatimChar"/>
            </w:rPr>
          </w:rPrChange>
        </w:rPr>
        <w:t xml:space="preserve">Please run </w:t>
      </w:r>
      <w:proofErr w:type="spellStart"/>
      <w:r w:rsidRPr="00517C9A">
        <w:rPr>
          <w:rStyle w:val="VerbatimChar"/>
          <w:lang w:val="en-US"/>
          <w:rPrChange w:id="29" w:author="JULEN ASTIGARRAGA URCELAY" w:date="2025-08-19T10:34:00Z" w16du:dateUtc="2025-08-19T08:34:00Z">
            <w:rPr>
              <w:rStyle w:val="VerbatimChar"/>
            </w:rPr>
          </w:rPrChange>
        </w:rPr>
        <w:t>eidos_clean_</w:t>
      </w:r>
      <w:proofErr w:type="gramStart"/>
      <w:r w:rsidRPr="00517C9A">
        <w:rPr>
          <w:rStyle w:val="VerbatimChar"/>
          <w:lang w:val="en-US"/>
          <w:rPrChange w:id="30" w:author="JULEN ASTIGARRAGA URCELAY" w:date="2025-08-19T10:34:00Z" w16du:dateUtc="2025-08-19T08:34:00Z">
            <w:rPr>
              <w:rStyle w:val="VerbatimChar"/>
            </w:rPr>
          </w:rPrChange>
        </w:rPr>
        <w:t>checklist</w:t>
      </w:r>
      <w:proofErr w:type="spellEnd"/>
      <w:r w:rsidRPr="00517C9A">
        <w:rPr>
          <w:rStyle w:val="VerbatimChar"/>
          <w:lang w:val="en-US"/>
          <w:rPrChange w:id="31" w:author="JULEN ASTIGARRAGA URCELAY" w:date="2025-08-19T10:34:00Z" w16du:dateUtc="2025-08-19T08:34:00Z">
            <w:rPr>
              <w:rStyle w:val="VerbatimChar"/>
            </w:rPr>
          </w:rPrChange>
        </w:rPr>
        <w:t>(</w:t>
      </w:r>
      <w:proofErr w:type="gramEnd"/>
      <w:r w:rsidRPr="00517C9A">
        <w:rPr>
          <w:rStyle w:val="VerbatimChar"/>
          <w:lang w:val="en-US"/>
          <w:rPrChange w:id="32" w:author="JULEN ASTIGARRAGA URCELAY" w:date="2025-08-19T10:34:00Z" w16du:dateUtc="2025-08-19T08:34:00Z">
            <w:rPr>
              <w:rStyle w:val="VerbatimChar"/>
            </w:rPr>
          </w:rPrChange>
        </w:rPr>
        <w:t>) and</w:t>
      </w:r>
      <w:r w:rsidRPr="00517C9A">
        <w:rPr>
          <w:lang w:val="en-US"/>
          <w:rPrChange w:id="33" w:author="JULEN ASTIGARRAGA URCELAY" w:date="2025-08-19T10:34:00Z" w16du:dateUtc="2025-08-19T08:34:00Z">
            <w:rPr/>
          </w:rPrChange>
        </w:rPr>
        <w:br/>
      </w:r>
      <w:r w:rsidRPr="00517C9A">
        <w:rPr>
          <w:rStyle w:val="VerbatimChar"/>
          <w:lang w:val="en-US"/>
          <w:rPrChange w:id="34" w:author="JULEN ASTIGARRAGA URCELAY" w:date="2025-08-19T10:34:00Z" w16du:dateUtc="2025-08-19T08:34:00Z">
            <w:rPr>
              <w:rStyle w:val="VerbatimChar"/>
            </w:rPr>
          </w:rPrChange>
        </w:rPr>
        <w:t xml:space="preserve">         include result in argument checklist</w:t>
      </w:r>
    </w:p>
    <w:p w14:paraId="77E88542" w14:textId="77777777" w:rsidR="00F5535E" w:rsidRDefault="00754DCB">
      <w:pPr>
        <w:pStyle w:val="SourceCode"/>
      </w:pPr>
      <w:r>
        <w:rPr>
          <w:rStyle w:val="CommentTok"/>
        </w:rPr>
        <w:t># Descarga</w:t>
      </w:r>
      <w:del w:id="35" w:author="JULEN ASTIGARRAGA URCELAY" w:date="2025-08-19T10:59:00Z" w16du:dateUtc="2025-08-19T08:59:00Z">
        <w:r w:rsidDel="004B1168">
          <w:rPr>
            <w:rStyle w:val="CommentTok"/>
          </w:rPr>
          <w:delText>r</w:delText>
        </w:r>
      </w:del>
      <w:r>
        <w:rPr>
          <w:rStyle w:val="CommentTok"/>
        </w:rPr>
        <w:t xml:space="preserve">mos la LP y la guardamos en un objeto en el entorno de </w:t>
      </w:r>
      <w:r>
        <w:br/>
      </w:r>
      <w:r>
        <w:rPr>
          <w:rStyle w:val="CommentTok"/>
        </w:rPr>
        <w:t># trabajo de R:</w:t>
      </w:r>
      <w:r>
        <w:br/>
      </w:r>
      <w:proofErr w:type="spellStart"/>
      <w:r>
        <w:rPr>
          <w:rStyle w:val="NormalTok"/>
        </w:rPr>
        <w:t>checklist</w:t>
      </w:r>
      <w:proofErr w:type="spellEnd"/>
      <w:r>
        <w:rPr>
          <w:rStyle w:val="NormalTok"/>
        </w:rPr>
        <w:t xml:space="preserve"> </w:t>
      </w:r>
      <w:r>
        <w:rPr>
          <w:rStyle w:val="OtherTok"/>
        </w:rPr>
        <w:t>=</w:t>
      </w:r>
      <w:r>
        <w:rPr>
          <w:rStyle w:val="NormalTok"/>
        </w:rPr>
        <w:t xml:space="preserve"> </w:t>
      </w:r>
      <w:proofErr w:type="spellStart"/>
      <w:proofErr w:type="gramStart"/>
      <w:r>
        <w:rPr>
          <w:rStyle w:val="NormalTok"/>
        </w:rPr>
        <w:t>eidosapi</w:t>
      </w:r>
      <w:proofErr w:type="spellEnd"/>
      <w:r>
        <w:rPr>
          <w:rStyle w:val="SpecialCharTok"/>
        </w:rPr>
        <w:t>::</w:t>
      </w:r>
      <w:proofErr w:type="spellStart"/>
      <w:proofErr w:type="gramEnd"/>
      <w:r>
        <w:rPr>
          <w:rStyle w:val="FunctionTok"/>
        </w:rPr>
        <w:t>eidos_clean_</w:t>
      </w:r>
      <w:proofErr w:type="gramStart"/>
      <w:r>
        <w:rPr>
          <w:rStyle w:val="FunctionTok"/>
        </w:rPr>
        <w:t>checklist</w:t>
      </w:r>
      <w:proofErr w:type="spellEnd"/>
      <w:r>
        <w:rPr>
          <w:rStyle w:val="NormalTok"/>
        </w:rPr>
        <w:t>(</w:t>
      </w:r>
      <w:proofErr w:type="gramEnd"/>
      <w:r>
        <w:rPr>
          <w:rStyle w:val="NormalTok"/>
        </w:rPr>
        <w:t>)</w:t>
      </w:r>
    </w:p>
    <w:p w14:paraId="2E4D38DA" w14:textId="77777777" w:rsidR="00F5535E" w:rsidRPr="00517C9A" w:rsidRDefault="00754DCB">
      <w:pPr>
        <w:pStyle w:val="SourceCode"/>
        <w:rPr>
          <w:lang w:val="en-US"/>
        </w:rPr>
      </w:pPr>
      <w:r w:rsidRPr="00517C9A">
        <w:rPr>
          <w:rStyle w:val="VerbatimChar"/>
          <w:lang w:val="en-US"/>
        </w:rPr>
        <w:t>Downloading checklist and formatting, please wait...</w:t>
      </w:r>
    </w:p>
    <w:p w14:paraId="638AD10B" w14:textId="77777777" w:rsidR="00F5535E" w:rsidRDefault="00754DCB">
      <w:pPr>
        <w:pStyle w:val="SourceCode"/>
      </w:pPr>
      <w:r>
        <w:rPr>
          <w:rStyle w:val="CommentTok"/>
        </w:rPr>
        <w:t xml:space="preserve"># Ya podemos usar la función </w:t>
      </w:r>
      <w:proofErr w:type="spellStart"/>
      <w:r>
        <w:rPr>
          <w:rStyle w:val="CommentTok"/>
        </w:rPr>
        <w:t>eidos_fuzzy_names</w:t>
      </w:r>
      <w:proofErr w:type="spellEnd"/>
      <w:r>
        <w:rPr>
          <w:rStyle w:val="CommentTok"/>
        </w:rPr>
        <w:t>:</w:t>
      </w:r>
      <w:r>
        <w:br/>
      </w:r>
      <w:proofErr w:type="spellStart"/>
      <w:r>
        <w:rPr>
          <w:rStyle w:val="NormalTok"/>
        </w:rPr>
        <w:t>eidos_result</w:t>
      </w:r>
      <w:proofErr w:type="spellEnd"/>
      <w:r>
        <w:rPr>
          <w:rStyle w:val="NormalTok"/>
        </w:rPr>
        <w:t xml:space="preserve"> </w:t>
      </w:r>
      <w:r>
        <w:rPr>
          <w:rStyle w:val="OtherTok"/>
        </w:rPr>
        <w:t>=</w:t>
      </w:r>
      <w:r>
        <w:rPr>
          <w:rStyle w:val="NormalTok"/>
        </w:rPr>
        <w:t xml:space="preserve"> </w:t>
      </w:r>
      <w:proofErr w:type="spellStart"/>
      <w:proofErr w:type="gramStart"/>
      <w:r>
        <w:rPr>
          <w:rStyle w:val="NormalTok"/>
        </w:rPr>
        <w:t>eidosapi</w:t>
      </w:r>
      <w:proofErr w:type="spellEnd"/>
      <w:r>
        <w:rPr>
          <w:rStyle w:val="SpecialCharTok"/>
        </w:rPr>
        <w:t>::</w:t>
      </w:r>
      <w:proofErr w:type="spellStart"/>
      <w:proofErr w:type="gramEnd"/>
      <w:r>
        <w:rPr>
          <w:rStyle w:val="FunctionTok"/>
        </w:rPr>
        <w:t>eidos_fuzzy_</w:t>
      </w:r>
      <w:proofErr w:type="gramStart"/>
      <w:r>
        <w:rPr>
          <w:rStyle w:val="FunctionTok"/>
        </w:rPr>
        <w:t>names</w:t>
      </w:r>
      <w:proofErr w:type="spellEnd"/>
      <w:r>
        <w:rPr>
          <w:rStyle w:val="NormalTok"/>
        </w:rPr>
        <w:t>(</w:t>
      </w:r>
      <w:proofErr w:type="spellStart"/>
      <w:proofErr w:type="gramEnd"/>
      <w:r>
        <w:rPr>
          <w:rStyle w:val="AttributeTok"/>
        </w:rPr>
        <w:t>taxa_list</w:t>
      </w:r>
      <w:proofErr w:type="spellEnd"/>
      <w:r>
        <w:rPr>
          <w:rStyle w:val="AttributeTok"/>
        </w:rPr>
        <w:t xml:space="preserve"> =</w:t>
      </w:r>
      <w:r>
        <w:rPr>
          <w:rStyle w:val="NormalTok"/>
        </w:rPr>
        <w:t xml:space="preserve"> </w:t>
      </w:r>
      <w:proofErr w:type="spellStart"/>
      <w:r>
        <w:rPr>
          <w:rStyle w:val="NormalTok"/>
        </w:rPr>
        <w:t>taxa_list</w:t>
      </w:r>
      <w:proofErr w:type="spellEnd"/>
      <w:r>
        <w:rPr>
          <w:rStyle w:val="NormalTok"/>
        </w:rPr>
        <w:t xml:space="preserve">, </w:t>
      </w:r>
      <w:r>
        <w:br/>
      </w:r>
      <w:r>
        <w:rPr>
          <w:rStyle w:val="NormalTok"/>
        </w:rPr>
        <w:t xml:space="preserve">                                           </w:t>
      </w:r>
      <w:proofErr w:type="spellStart"/>
      <w:r>
        <w:rPr>
          <w:rStyle w:val="AttributeTok"/>
        </w:rPr>
        <w:t>checklist</w:t>
      </w:r>
      <w:proofErr w:type="spellEnd"/>
      <w:r>
        <w:rPr>
          <w:rStyle w:val="AttributeTok"/>
        </w:rPr>
        <w:t xml:space="preserve"> =</w:t>
      </w:r>
      <w:r>
        <w:rPr>
          <w:rStyle w:val="NormalTok"/>
        </w:rPr>
        <w:t xml:space="preserve"> </w:t>
      </w:r>
      <w:proofErr w:type="spellStart"/>
      <w:r>
        <w:rPr>
          <w:rStyle w:val="NormalTok"/>
        </w:rPr>
        <w:t>checklist</w:t>
      </w:r>
      <w:proofErr w:type="spellEnd"/>
      <w:r>
        <w:rPr>
          <w:rStyle w:val="NormalTok"/>
        </w:rPr>
        <w:t>)</w:t>
      </w:r>
      <w:r>
        <w:br/>
      </w:r>
      <w:r>
        <w:br/>
      </w:r>
      <w:r>
        <w:rPr>
          <w:rStyle w:val="CommentTok"/>
        </w:rPr>
        <w:t xml:space="preserve"># Podemos comprobar que ha encontrado dos coincidencias: </w:t>
      </w:r>
      <w:r>
        <w:br/>
      </w:r>
      <w:r>
        <w:rPr>
          <w:rStyle w:val="CommentTok"/>
        </w:rPr>
        <w:t xml:space="preserve"># </w:t>
      </w:r>
      <w:proofErr w:type="spellStart"/>
      <w:r>
        <w:rPr>
          <w:rStyle w:val="CommentTok"/>
        </w:rPr>
        <w:t>Borderea</w:t>
      </w:r>
      <w:proofErr w:type="spellEnd"/>
      <w:r>
        <w:rPr>
          <w:rStyle w:val="CommentTok"/>
        </w:rPr>
        <w:t xml:space="preserve"> </w:t>
      </w:r>
      <w:proofErr w:type="spellStart"/>
      <w:r>
        <w:rPr>
          <w:rStyle w:val="CommentTok"/>
        </w:rPr>
        <w:t>pyrenaica</w:t>
      </w:r>
      <w:proofErr w:type="spellEnd"/>
      <w:r>
        <w:rPr>
          <w:rStyle w:val="CommentTok"/>
        </w:rPr>
        <w:t xml:space="preserve"> y </w:t>
      </w:r>
      <w:proofErr w:type="spellStart"/>
      <w:r>
        <w:rPr>
          <w:rStyle w:val="CommentTok"/>
        </w:rPr>
        <w:t>Alytes</w:t>
      </w:r>
      <w:proofErr w:type="spellEnd"/>
      <w:r>
        <w:rPr>
          <w:rStyle w:val="CommentTok"/>
        </w:rPr>
        <w:t xml:space="preserve"> </w:t>
      </w:r>
      <w:proofErr w:type="spellStart"/>
      <w:r>
        <w:rPr>
          <w:rStyle w:val="CommentTok"/>
        </w:rPr>
        <w:t>cisternasii</w:t>
      </w:r>
      <w:proofErr w:type="spellEnd"/>
      <w:r>
        <w:rPr>
          <w:rStyle w:val="CommentTok"/>
        </w:rPr>
        <w:t>:</w:t>
      </w:r>
      <w:r>
        <w:br/>
      </w:r>
      <w:proofErr w:type="spellStart"/>
      <w:proofErr w:type="gramStart"/>
      <w:r>
        <w:rPr>
          <w:rStyle w:val="NormalTok"/>
        </w:rPr>
        <w:lastRenderedPageBreak/>
        <w:t>knitr</w:t>
      </w:r>
      <w:proofErr w:type="spellEnd"/>
      <w:r>
        <w:rPr>
          <w:rStyle w:val="SpecialCharTok"/>
        </w:rPr>
        <w:t>::</w:t>
      </w:r>
      <w:proofErr w:type="spellStart"/>
      <w:r>
        <w:rPr>
          <w:rStyle w:val="FunctionTok"/>
        </w:rPr>
        <w:t>kable</w:t>
      </w:r>
      <w:proofErr w:type="spellEnd"/>
      <w:r>
        <w:rPr>
          <w:rStyle w:val="NormalTok"/>
        </w:rPr>
        <w:t>(</w:t>
      </w:r>
      <w:proofErr w:type="spellStart"/>
      <w:proofErr w:type="gramEnd"/>
      <w:r>
        <w:rPr>
          <w:rStyle w:val="NormalTok"/>
        </w:rPr>
        <w:t>eidos_</w:t>
      </w:r>
      <w:proofErr w:type="gramStart"/>
      <w:r>
        <w:rPr>
          <w:rStyle w:val="NormalTok"/>
        </w:rPr>
        <w:t>result</w:t>
      </w:r>
      <w:proofErr w:type="spellEnd"/>
      <w:r>
        <w:rPr>
          <w:rStyle w:val="NormalTok"/>
        </w:rPr>
        <w:t>[</w:t>
      </w:r>
      <w:r>
        <w:rPr>
          <w:rStyle w:val="FunctionTok"/>
        </w:rPr>
        <w:t>c</w:t>
      </w:r>
      <w:r>
        <w:rPr>
          <w:rStyle w:val="NormalTok"/>
        </w:rPr>
        <w:t>(</w:t>
      </w:r>
      <w:proofErr w:type="gramEnd"/>
      <w:r>
        <w:rPr>
          <w:rStyle w:val="StringTok"/>
        </w:rPr>
        <w:t>"</w:t>
      </w:r>
      <w:proofErr w:type="spellStart"/>
      <w:r>
        <w:rPr>
          <w:rStyle w:val="StringTok"/>
        </w:rPr>
        <w:t>idtaxon</w:t>
      </w:r>
      <w:proofErr w:type="spellEnd"/>
      <w:r>
        <w:rPr>
          <w:rStyle w:val="StringTok"/>
        </w:rPr>
        <w:t>"</w:t>
      </w:r>
      <w:r>
        <w:rPr>
          <w:rStyle w:val="NormalTok"/>
        </w:rPr>
        <w:t xml:space="preserve">, </w:t>
      </w:r>
      <w:r>
        <w:rPr>
          <w:rStyle w:val="StringTok"/>
        </w:rPr>
        <w:t>"</w:t>
      </w:r>
      <w:proofErr w:type="spellStart"/>
      <w:r>
        <w:rPr>
          <w:rStyle w:val="StringTok"/>
        </w:rPr>
        <w:t>taxon_clean</w:t>
      </w:r>
      <w:proofErr w:type="spellEnd"/>
      <w:r>
        <w:rPr>
          <w:rStyle w:val="StringTok"/>
        </w:rPr>
        <w:t>"</w:t>
      </w:r>
      <w:r>
        <w:rPr>
          <w:rStyle w:val="NormalTok"/>
        </w:rPr>
        <w:t xml:space="preserve">, </w:t>
      </w:r>
      <w:r>
        <w:br/>
      </w:r>
      <w:r>
        <w:rPr>
          <w:rStyle w:val="NormalTok"/>
        </w:rPr>
        <w:t xml:space="preserve">               </w:t>
      </w:r>
      <w:r>
        <w:rPr>
          <w:rStyle w:val="StringTok"/>
        </w:rPr>
        <w:t>"</w:t>
      </w:r>
      <w:proofErr w:type="spellStart"/>
      <w:r>
        <w:rPr>
          <w:rStyle w:val="StringTok"/>
        </w:rPr>
        <w:t>ScientificName</w:t>
      </w:r>
      <w:proofErr w:type="spellEnd"/>
      <w:r>
        <w:rPr>
          <w:rStyle w:val="StringTok"/>
        </w:rPr>
        <w:t>"</w:t>
      </w:r>
      <w:r>
        <w:rPr>
          <w:rStyle w:val="NormalTok"/>
        </w:rPr>
        <w:t xml:space="preserve">, </w:t>
      </w:r>
      <w:r>
        <w:rPr>
          <w:rStyle w:val="StringTok"/>
        </w:rPr>
        <w:t>"</w:t>
      </w:r>
      <w:proofErr w:type="spellStart"/>
      <w:r>
        <w:rPr>
          <w:rStyle w:val="StringTok"/>
        </w:rPr>
        <w:t>WithoutAutorship</w:t>
      </w:r>
      <w:proofErr w:type="spellEnd"/>
      <w:r>
        <w:rPr>
          <w:rStyle w:val="StringTok"/>
        </w:rPr>
        <w:t>"</w:t>
      </w:r>
      <w:r>
        <w:rPr>
          <w:rStyle w:val="NormalTok"/>
        </w:rPr>
        <w:t>)])</w:t>
      </w:r>
    </w:p>
    <w:tbl>
      <w:tblPr>
        <w:tblW w:w="5000" w:type="pct"/>
        <w:tblLayout w:type="fixed"/>
        <w:tblLook w:val="0020" w:firstRow="1" w:lastRow="0" w:firstColumn="0" w:lastColumn="0" w:noHBand="0" w:noVBand="0"/>
      </w:tblPr>
      <w:tblGrid>
        <w:gridCol w:w="947"/>
        <w:gridCol w:w="2252"/>
        <w:gridCol w:w="3673"/>
        <w:gridCol w:w="2370"/>
      </w:tblGrid>
      <w:tr w:rsidR="00F5535E" w14:paraId="4471614E" w14:textId="77777777">
        <w:trPr>
          <w:tblHeader/>
        </w:trPr>
        <w:tc>
          <w:tcPr>
            <w:tcW w:w="925" w:type="dxa"/>
          </w:tcPr>
          <w:p w14:paraId="5F8288A2" w14:textId="77777777" w:rsidR="00F5535E" w:rsidRDefault="00754DCB">
            <w:pPr>
              <w:pStyle w:val="Compact"/>
              <w:jc w:val="right"/>
            </w:pPr>
            <w:proofErr w:type="spellStart"/>
            <w:r>
              <w:t>idtaxon</w:t>
            </w:r>
            <w:proofErr w:type="spellEnd"/>
          </w:p>
        </w:tc>
        <w:tc>
          <w:tcPr>
            <w:tcW w:w="2199" w:type="dxa"/>
          </w:tcPr>
          <w:p w14:paraId="2DC08F70" w14:textId="77777777" w:rsidR="00F5535E" w:rsidRDefault="00754DCB">
            <w:pPr>
              <w:pStyle w:val="Compact"/>
            </w:pPr>
            <w:proofErr w:type="spellStart"/>
            <w:r>
              <w:t>taxon_clean</w:t>
            </w:r>
            <w:proofErr w:type="spellEnd"/>
          </w:p>
        </w:tc>
        <w:tc>
          <w:tcPr>
            <w:tcW w:w="3587" w:type="dxa"/>
          </w:tcPr>
          <w:p w14:paraId="4F4B7455" w14:textId="77777777" w:rsidR="00F5535E" w:rsidRDefault="00754DCB">
            <w:pPr>
              <w:pStyle w:val="Compact"/>
            </w:pPr>
            <w:proofErr w:type="spellStart"/>
            <w:r>
              <w:t>ScientificName</w:t>
            </w:r>
            <w:proofErr w:type="spellEnd"/>
          </w:p>
        </w:tc>
        <w:tc>
          <w:tcPr>
            <w:tcW w:w="2314" w:type="dxa"/>
          </w:tcPr>
          <w:p w14:paraId="1CBAC702" w14:textId="77777777" w:rsidR="00F5535E" w:rsidRDefault="00754DCB">
            <w:pPr>
              <w:pStyle w:val="Compact"/>
            </w:pPr>
            <w:proofErr w:type="spellStart"/>
            <w:r>
              <w:t>WithoutAutorship</w:t>
            </w:r>
            <w:proofErr w:type="spellEnd"/>
          </w:p>
        </w:tc>
      </w:tr>
      <w:tr w:rsidR="00F5535E" w14:paraId="2CA7DD8C" w14:textId="77777777">
        <w:tc>
          <w:tcPr>
            <w:tcW w:w="925" w:type="dxa"/>
          </w:tcPr>
          <w:p w14:paraId="4CAED569" w14:textId="77777777" w:rsidR="00F5535E" w:rsidRDefault="00754DCB">
            <w:pPr>
              <w:pStyle w:val="Compact"/>
              <w:jc w:val="right"/>
            </w:pPr>
            <w:r>
              <w:t>2700</w:t>
            </w:r>
          </w:p>
        </w:tc>
        <w:tc>
          <w:tcPr>
            <w:tcW w:w="2199" w:type="dxa"/>
          </w:tcPr>
          <w:p w14:paraId="6A3E0272" w14:textId="77777777" w:rsidR="00F5535E" w:rsidRDefault="00754DCB">
            <w:pPr>
              <w:pStyle w:val="Compact"/>
            </w:pPr>
            <w:proofErr w:type="spellStart"/>
            <w:r>
              <w:t>Borderea</w:t>
            </w:r>
            <w:proofErr w:type="spellEnd"/>
            <w:r>
              <w:t xml:space="preserve"> </w:t>
            </w:r>
            <w:proofErr w:type="spellStart"/>
            <w:r>
              <w:t>pyrenaica</w:t>
            </w:r>
            <w:proofErr w:type="spellEnd"/>
          </w:p>
        </w:tc>
        <w:tc>
          <w:tcPr>
            <w:tcW w:w="3587" w:type="dxa"/>
          </w:tcPr>
          <w:p w14:paraId="67F0BF6E" w14:textId="77777777" w:rsidR="00F5535E" w:rsidRDefault="00754DCB">
            <w:pPr>
              <w:pStyle w:val="Compact"/>
            </w:pPr>
            <w:proofErr w:type="spellStart"/>
            <w:r>
              <w:t>Dioscorea</w:t>
            </w:r>
            <w:proofErr w:type="spellEnd"/>
            <w:r>
              <w:t xml:space="preserve"> </w:t>
            </w:r>
            <w:proofErr w:type="spellStart"/>
            <w:r>
              <w:t>pyrenaica</w:t>
            </w:r>
            <w:proofErr w:type="spellEnd"/>
            <w:r>
              <w:t xml:space="preserve"> </w:t>
            </w:r>
            <w:proofErr w:type="spellStart"/>
            <w:r>
              <w:t>Gren</w:t>
            </w:r>
            <w:proofErr w:type="spellEnd"/>
            <w:r>
              <w:t>.</w:t>
            </w:r>
          </w:p>
        </w:tc>
        <w:tc>
          <w:tcPr>
            <w:tcW w:w="2314" w:type="dxa"/>
          </w:tcPr>
          <w:p w14:paraId="19ECCE02" w14:textId="77777777" w:rsidR="00F5535E" w:rsidRDefault="00754DCB">
            <w:pPr>
              <w:pStyle w:val="Compact"/>
            </w:pPr>
            <w:proofErr w:type="spellStart"/>
            <w:r>
              <w:t>Dioscorea</w:t>
            </w:r>
            <w:proofErr w:type="spellEnd"/>
            <w:r>
              <w:t xml:space="preserve"> </w:t>
            </w:r>
            <w:proofErr w:type="spellStart"/>
            <w:r>
              <w:t>pyrenaica</w:t>
            </w:r>
            <w:proofErr w:type="spellEnd"/>
          </w:p>
        </w:tc>
      </w:tr>
      <w:tr w:rsidR="00F5535E" w14:paraId="78890FF9" w14:textId="77777777">
        <w:tc>
          <w:tcPr>
            <w:tcW w:w="925" w:type="dxa"/>
          </w:tcPr>
          <w:p w14:paraId="3EEB0DE4" w14:textId="77777777" w:rsidR="00F5535E" w:rsidRDefault="00754DCB">
            <w:pPr>
              <w:pStyle w:val="Compact"/>
              <w:jc w:val="right"/>
            </w:pPr>
            <w:r>
              <w:t>10909</w:t>
            </w:r>
          </w:p>
        </w:tc>
        <w:tc>
          <w:tcPr>
            <w:tcW w:w="2199" w:type="dxa"/>
          </w:tcPr>
          <w:p w14:paraId="5A80A8FC" w14:textId="77777777" w:rsidR="00F5535E" w:rsidRDefault="00754DCB">
            <w:pPr>
              <w:pStyle w:val="Compact"/>
            </w:pPr>
            <w:proofErr w:type="spellStart"/>
            <w:r>
              <w:t>Alytes</w:t>
            </w:r>
            <w:proofErr w:type="spellEnd"/>
            <w:r>
              <w:t xml:space="preserve"> </w:t>
            </w:r>
            <w:proofErr w:type="spellStart"/>
            <w:r>
              <w:t>cisternasii</w:t>
            </w:r>
            <w:proofErr w:type="spellEnd"/>
          </w:p>
        </w:tc>
        <w:tc>
          <w:tcPr>
            <w:tcW w:w="3587" w:type="dxa"/>
          </w:tcPr>
          <w:p w14:paraId="14DFBE7D" w14:textId="77777777" w:rsidR="00F5535E" w:rsidRDefault="00754DCB">
            <w:pPr>
              <w:pStyle w:val="Compact"/>
            </w:pPr>
            <w:proofErr w:type="spellStart"/>
            <w:r>
              <w:t>Alytes</w:t>
            </w:r>
            <w:proofErr w:type="spellEnd"/>
            <w:r>
              <w:t xml:space="preserve"> </w:t>
            </w:r>
            <w:proofErr w:type="spellStart"/>
            <w:r>
              <w:t>cisternasii</w:t>
            </w:r>
            <w:proofErr w:type="spellEnd"/>
            <w:r>
              <w:t xml:space="preserve"> </w:t>
            </w:r>
            <w:proofErr w:type="spellStart"/>
            <w:r>
              <w:t>Boscá</w:t>
            </w:r>
            <w:proofErr w:type="spellEnd"/>
            <w:r>
              <w:t>, 1879</w:t>
            </w:r>
          </w:p>
        </w:tc>
        <w:tc>
          <w:tcPr>
            <w:tcW w:w="2314" w:type="dxa"/>
          </w:tcPr>
          <w:p w14:paraId="669B8D4F" w14:textId="77777777" w:rsidR="00F5535E" w:rsidRDefault="00754DCB">
            <w:pPr>
              <w:pStyle w:val="Compact"/>
            </w:pPr>
            <w:proofErr w:type="spellStart"/>
            <w:r>
              <w:t>Alytes</w:t>
            </w:r>
            <w:proofErr w:type="spellEnd"/>
            <w:r>
              <w:t xml:space="preserve"> </w:t>
            </w:r>
            <w:proofErr w:type="spellStart"/>
            <w:r>
              <w:t>cisternasii</w:t>
            </w:r>
            <w:bookmarkStart w:id="36" w:name="X27dc5a1cf66ce176076fb4241346de93b13bd0b"/>
            <w:bookmarkEnd w:id="36"/>
            <w:proofErr w:type="spellEnd"/>
          </w:p>
        </w:tc>
      </w:tr>
    </w:tbl>
    <w:p w14:paraId="3D36C276" w14:textId="77777777" w:rsidR="00F5535E" w:rsidRDefault="00754DCB">
      <w:pPr>
        <w:pStyle w:val="Heading1"/>
      </w:pPr>
      <w:r>
        <w:t>Conclusiones</w:t>
      </w:r>
    </w:p>
    <w:p w14:paraId="78CEFE35" w14:textId="77777777" w:rsidR="00F5535E" w:rsidRDefault="00754DCB">
      <w:r>
        <w:t xml:space="preserve">El paquete </w:t>
      </w:r>
      <w:proofErr w:type="spellStart"/>
      <w:r>
        <w:rPr>
          <w:b/>
          <w:bCs/>
        </w:rPr>
        <w:t>eidosapi</w:t>
      </w:r>
      <w:proofErr w:type="spellEnd"/>
      <w:r>
        <w:t xml:space="preserve"> permite acceder de forma sencilla a las bases de datos taxonómicas del Inventario del Patrimonio Natural y de la Biodiversidad, facilitando la estandarización de nombres científicos, obtener información detallada sobre sobre su estado de conservación y permitiéndonos incorporar esta información a otros flujos de trabajo.</w:t>
      </w:r>
    </w:p>
    <w:p w14:paraId="37FB3330" w14:textId="77777777" w:rsidR="00F5535E" w:rsidRDefault="00754DCB">
      <w:pPr>
        <w:pStyle w:val="Heading1"/>
      </w:pPr>
      <w:r>
        <w:t>Contribución de los autores</w:t>
      </w:r>
    </w:p>
    <w:p w14:paraId="3AE77CB3" w14:textId="77777777" w:rsidR="00F5535E" w:rsidRDefault="00754DCB">
      <w:bookmarkStart w:id="37" w:name="contribución-de-los-autores"/>
      <w:proofErr w:type="spellStart"/>
      <w:r>
        <w:t>Conceptualization</w:t>
      </w:r>
      <w:proofErr w:type="spellEnd"/>
      <w:r>
        <w:t xml:space="preserve">, Software, </w:t>
      </w:r>
      <w:proofErr w:type="spellStart"/>
      <w:r>
        <w:t>Writing</w:t>
      </w:r>
      <w:proofErr w:type="spellEnd"/>
      <w:r>
        <w:t xml:space="preserve"> – original draft, </w:t>
      </w:r>
      <w:proofErr w:type="spellStart"/>
      <w:r>
        <w:t>Writing</w:t>
      </w:r>
      <w:proofErr w:type="spellEnd"/>
      <w:r>
        <w:t xml:space="preserve"> – </w:t>
      </w:r>
      <w:proofErr w:type="spellStart"/>
      <w:r>
        <w:t>review</w:t>
      </w:r>
      <w:proofErr w:type="spellEnd"/>
      <w:r>
        <w:t xml:space="preserve"> &amp; </w:t>
      </w:r>
      <w:proofErr w:type="spellStart"/>
      <w:r>
        <w:t>editing</w:t>
      </w:r>
      <w:proofErr w:type="spellEnd"/>
      <w:r>
        <w:t>: Héctor Miranda-Cebrián</w:t>
      </w:r>
      <w:bookmarkEnd w:id="37"/>
    </w:p>
    <w:p w14:paraId="5DA7A4B6" w14:textId="77777777" w:rsidR="00F5535E" w:rsidRDefault="00754DCB">
      <w:pPr>
        <w:pStyle w:val="Heading1"/>
      </w:pPr>
      <w:r>
        <w:t>Agradecimientos</w:t>
      </w:r>
    </w:p>
    <w:p w14:paraId="0366B11D" w14:textId="77777777" w:rsidR="00F5535E" w:rsidRDefault="00754DCB">
      <w:bookmarkStart w:id="38" w:name="agradecimientos"/>
      <w:r>
        <w:t>Esta nota se ha revisado siguiendo un proceso colaborativo y público disponible en (</w:t>
      </w:r>
      <w:proofErr w:type="gramStart"/>
      <w:r>
        <w:t>link</w:t>
      </w:r>
      <w:proofErr w:type="gramEnd"/>
      <w:r>
        <w:t xml:space="preserve"> al </w:t>
      </w:r>
      <w:proofErr w:type="spellStart"/>
      <w:r>
        <w:t>issue</w:t>
      </w:r>
      <w:proofErr w:type="spellEnd"/>
      <w:r>
        <w:t xml:space="preserve"> correspondiente).</w:t>
      </w:r>
      <w:bookmarkEnd w:id="38"/>
    </w:p>
    <w:p w14:paraId="15A55498" w14:textId="77777777" w:rsidR="00F5535E" w:rsidRPr="00517C9A" w:rsidRDefault="00754DCB">
      <w:pPr>
        <w:pStyle w:val="Heading1"/>
        <w:rPr>
          <w:lang w:val="en-US"/>
        </w:rPr>
      </w:pPr>
      <w:bookmarkStart w:id="39" w:name="referencias"/>
      <w:proofErr w:type="spellStart"/>
      <w:r w:rsidRPr="00517C9A">
        <w:rPr>
          <w:lang w:val="en-US"/>
        </w:rPr>
        <w:t>Referencias</w:t>
      </w:r>
      <w:proofErr w:type="spellEnd"/>
    </w:p>
    <w:p w14:paraId="02AB0165" w14:textId="77777777" w:rsidR="00F5535E" w:rsidRPr="00517C9A" w:rsidRDefault="00754DCB">
      <w:pPr>
        <w:pStyle w:val="Bibliography"/>
        <w:rPr>
          <w:lang w:val="en-US"/>
        </w:rPr>
      </w:pPr>
      <w:bookmarkStart w:id="40" w:name="ref-Chamberlain_2020"/>
      <w:bookmarkStart w:id="41" w:name="refs"/>
      <w:r w:rsidRPr="00754DCB">
        <w:rPr>
          <w:lang w:val="sv-SE"/>
          <w:rPrChange w:id="42" w:author="JULEN ASTIGARRAGA URCELAY" w:date="2025-10-04T12:29:00Z" w16du:dateUtc="2025-10-04T10:29:00Z">
            <w:rPr>
              <w:lang w:val="en-US"/>
            </w:rPr>
          </w:rPrChange>
        </w:rPr>
        <w:t>Chamberlain, S., Szoecs</w:t>
      </w:r>
      <w:r w:rsidRPr="00754DCB">
        <w:rPr>
          <w:lang w:val="sv-SE"/>
          <w:rPrChange w:id="43" w:author="JULEN ASTIGARRAGA URCELAY" w:date="2025-10-04T12:29:00Z" w16du:dateUtc="2025-10-04T10:29:00Z">
            <w:rPr>
              <w:lang w:val="en-US"/>
            </w:rPr>
          </w:rPrChange>
        </w:rPr>
        <w:t xml:space="preserve">, E., Foster, Z., Arendsee, Z., Boettiger, C., Ram, K., Bartomeus, I. et al. 2020. </w:t>
      </w:r>
      <w:r w:rsidR="00F5535E">
        <w:fldChar w:fldCharType="begin"/>
      </w:r>
      <w:r w:rsidR="00F5535E" w:rsidRPr="00754DCB">
        <w:rPr>
          <w:lang w:val="sv-SE"/>
          <w:rPrChange w:id="44" w:author="JULEN ASTIGARRAGA URCELAY" w:date="2025-10-04T12:29:00Z" w16du:dateUtc="2025-10-04T10:29:00Z">
            <w:rPr/>
          </w:rPrChange>
        </w:rPr>
        <w:instrText>HYPERLINK "https://github.com/ropensci/taxize" \h</w:instrText>
      </w:r>
      <w:r w:rsidR="00F5535E">
        <w:fldChar w:fldCharType="separate"/>
      </w:r>
      <w:proofErr w:type="spellStart"/>
      <w:r w:rsidR="00F5535E" w:rsidRPr="00517C9A">
        <w:rPr>
          <w:rStyle w:val="Hyperlink"/>
          <w:i/>
          <w:iCs/>
          <w:lang w:val="en-US"/>
        </w:rPr>
        <w:t>taxize</w:t>
      </w:r>
      <w:proofErr w:type="spellEnd"/>
      <w:r w:rsidR="00F5535E" w:rsidRPr="00517C9A">
        <w:rPr>
          <w:rStyle w:val="Hyperlink"/>
          <w:i/>
          <w:iCs/>
          <w:lang w:val="en-US"/>
        </w:rPr>
        <w:t>: Taxonomic information from around the web</w:t>
      </w:r>
      <w:r w:rsidR="00F5535E">
        <w:fldChar w:fldCharType="end"/>
      </w:r>
      <w:r w:rsidRPr="00517C9A">
        <w:rPr>
          <w:lang w:val="en-US"/>
        </w:rPr>
        <w:t>.</w:t>
      </w:r>
      <w:bookmarkEnd w:id="40"/>
    </w:p>
    <w:p w14:paraId="75613FAD" w14:textId="77777777" w:rsidR="00F5535E" w:rsidRPr="00517C9A" w:rsidRDefault="00754DCB">
      <w:pPr>
        <w:pStyle w:val="Bibliography"/>
        <w:rPr>
          <w:lang w:val="en-US"/>
        </w:rPr>
      </w:pPr>
      <w:bookmarkStart w:id="45" w:name="ref-kindt2020"/>
      <w:r w:rsidRPr="00517C9A">
        <w:rPr>
          <w:lang w:val="en-US"/>
        </w:rPr>
        <w:t xml:space="preserve">Kindt, R. 2020. </w:t>
      </w:r>
      <w:proofErr w:type="spellStart"/>
      <w:r w:rsidRPr="00517C9A">
        <w:rPr>
          <w:lang w:val="en-US"/>
        </w:rPr>
        <w:t>WorldFlora</w:t>
      </w:r>
      <w:proofErr w:type="spellEnd"/>
      <w:r w:rsidRPr="00517C9A">
        <w:rPr>
          <w:lang w:val="en-US"/>
        </w:rPr>
        <w:t xml:space="preserve">: An R package for exact and fuzzy matching of plant names against the World Flora Online taxonomic backbone data. </w:t>
      </w:r>
      <w:r w:rsidRPr="00517C9A">
        <w:rPr>
          <w:i/>
          <w:iCs/>
          <w:lang w:val="en-US"/>
        </w:rPr>
        <w:t>Applications in Plant Sciences</w:t>
      </w:r>
      <w:r w:rsidRPr="00517C9A">
        <w:rPr>
          <w:lang w:val="en-US"/>
        </w:rPr>
        <w:t xml:space="preserve"> 8: e11388.</w:t>
      </w:r>
      <w:bookmarkEnd w:id="45"/>
    </w:p>
    <w:p w14:paraId="2ED4D4B3" w14:textId="77777777" w:rsidR="00F5535E" w:rsidRPr="00517C9A" w:rsidRDefault="00754DCB">
      <w:pPr>
        <w:pStyle w:val="Bibliography"/>
        <w:rPr>
          <w:lang w:val="en-US"/>
        </w:rPr>
      </w:pPr>
      <w:bookmarkStart w:id="46" w:name="ref-Ooms_2014"/>
      <w:r w:rsidRPr="00517C9A">
        <w:rPr>
          <w:lang w:val="en-US"/>
        </w:rPr>
        <w:t xml:space="preserve">Ooms, J. 2014. </w:t>
      </w:r>
      <w:r w:rsidR="00F5535E">
        <w:fldChar w:fldCharType="begin"/>
      </w:r>
      <w:r w:rsidR="00F5535E" w:rsidRPr="00DE603D">
        <w:rPr>
          <w:lang w:val="en-US"/>
          <w:rPrChange w:id="47" w:author="JULEN ASTIGARRAGA URCELAY" w:date="2025-10-04T11:41:00Z" w16du:dateUtc="2025-10-04T09:41:00Z">
            <w:rPr/>
          </w:rPrChange>
        </w:rPr>
        <w:instrText>HYPERLINK "https://arxiv.org/abs/1403.2805" \h</w:instrText>
      </w:r>
      <w:r w:rsidR="00F5535E">
        <w:fldChar w:fldCharType="separate"/>
      </w:r>
      <w:r w:rsidR="00F5535E" w:rsidRPr="00517C9A">
        <w:rPr>
          <w:rStyle w:val="Hyperlink"/>
          <w:lang w:val="en-US"/>
        </w:rPr>
        <w:t xml:space="preserve">The </w:t>
      </w:r>
      <w:proofErr w:type="spellStart"/>
      <w:r w:rsidR="00F5535E" w:rsidRPr="00517C9A">
        <w:rPr>
          <w:rStyle w:val="Hyperlink"/>
          <w:lang w:val="en-US"/>
        </w:rPr>
        <w:t>jsonlite</w:t>
      </w:r>
      <w:proofErr w:type="spellEnd"/>
      <w:r w:rsidR="00F5535E" w:rsidRPr="00517C9A">
        <w:rPr>
          <w:rStyle w:val="Hyperlink"/>
          <w:lang w:val="en-US"/>
        </w:rPr>
        <w:t xml:space="preserve"> Package: A Practical and Consistent Mapping Between JSON Data and R Objects</w:t>
      </w:r>
      <w:r w:rsidR="00F5535E">
        <w:fldChar w:fldCharType="end"/>
      </w:r>
      <w:r w:rsidRPr="00517C9A">
        <w:rPr>
          <w:lang w:val="en-US"/>
        </w:rPr>
        <w:t xml:space="preserve">. </w:t>
      </w:r>
      <w:r w:rsidRPr="00517C9A">
        <w:rPr>
          <w:i/>
          <w:iCs/>
          <w:lang w:val="en-US"/>
        </w:rPr>
        <w:t>arXiv:1403.2805 [stat.CO]</w:t>
      </w:r>
      <w:r w:rsidRPr="00517C9A">
        <w:rPr>
          <w:lang w:val="en-US"/>
        </w:rPr>
        <w:t>.</w:t>
      </w:r>
      <w:bookmarkEnd w:id="46"/>
    </w:p>
    <w:p w14:paraId="35F0A361" w14:textId="77777777" w:rsidR="00F5535E" w:rsidRPr="00517C9A" w:rsidRDefault="00754DCB">
      <w:pPr>
        <w:pStyle w:val="Bibliography"/>
        <w:rPr>
          <w:lang w:val="en-US"/>
        </w:rPr>
      </w:pPr>
      <w:bookmarkStart w:id="48" w:name="ref-Patterson2010"/>
      <w:r w:rsidRPr="00517C9A">
        <w:rPr>
          <w:lang w:val="en-US"/>
        </w:rPr>
        <w:t xml:space="preserve">Patterson, D.J., Cooper, J., Kirk, P.M., Pyle, R.L., Remsen, D.P. 2010. </w:t>
      </w:r>
      <w:r w:rsidR="00F5535E">
        <w:fldChar w:fldCharType="begin"/>
      </w:r>
      <w:r w:rsidR="00F5535E" w:rsidRPr="00DE603D">
        <w:rPr>
          <w:lang w:val="en-US"/>
          <w:rPrChange w:id="49" w:author="JULEN ASTIGARRAGA URCELAY" w:date="2025-10-04T11:41:00Z" w16du:dateUtc="2025-10-04T09:41:00Z">
            <w:rPr/>
          </w:rPrChange>
        </w:rPr>
        <w:instrText>HYPERLINK "https://doi.org/10.1016/j.tree.2010.09.004" \h</w:instrText>
      </w:r>
      <w:r w:rsidR="00F5535E">
        <w:fldChar w:fldCharType="separate"/>
      </w:r>
      <w:r w:rsidR="00F5535E" w:rsidRPr="00517C9A">
        <w:rPr>
          <w:rStyle w:val="Hyperlink"/>
          <w:lang w:val="en-US"/>
        </w:rPr>
        <w:t>Names are key to the big new biology</w:t>
      </w:r>
      <w:r w:rsidR="00F5535E">
        <w:fldChar w:fldCharType="end"/>
      </w:r>
      <w:r w:rsidRPr="00517C9A">
        <w:rPr>
          <w:lang w:val="en-US"/>
        </w:rPr>
        <w:t xml:space="preserve">. </w:t>
      </w:r>
      <w:r w:rsidRPr="00517C9A">
        <w:rPr>
          <w:i/>
          <w:iCs/>
          <w:lang w:val="en-US"/>
        </w:rPr>
        <w:t>Trends in Ecology &amp;amp; Evolution</w:t>
      </w:r>
      <w:r w:rsidRPr="00517C9A">
        <w:rPr>
          <w:lang w:val="en-US"/>
        </w:rPr>
        <w:t xml:space="preserve"> 25: 686-691.</w:t>
      </w:r>
      <w:bookmarkEnd w:id="48"/>
    </w:p>
    <w:p w14:paraId="6BB89D99" w14:textId="77777777" w:rsidR="00F5535E" w:rsidRPr="00517C9A" w:rsidRDefault="00754DCB">
      <w:pPr>
        <w:pStyle w:val="Bibliography"/>
        <w:rPr>
          <w:lang w:val="en-US"/>
        </w:rPr>
      </w:pPr>
      <w:bookmarkStart w:id="50" w:name="ref-R_Core_Team_2025"/>
      <w:r w:rsidRPr="00517C9A">
        <w:rPr>
          <w:lang w:val="en-US"/>
          <w:rPrChange w:id="51" w:author="JULEN ASTIGARRAGA URCELAY" w:date="2025-08-19T10:34:00Z" w16du:dateUtc="2025-08-19T08:34:00Z">
            <w:rPr/>
          </w:rPrChange>
        </w:rPr>
        <w:t xml:space="preserve">R Core Team. 2025. </w:t>
      </w:r>
      <w:r>
        <w:fldChar w:fldCharType="begin"/>
      </w:r>
      <w:r w:rsidRPr="00517C9A">
        <w:rPr>
          <w:lang w:val="en-US"/>
          <w:rPrChange w:id="52" w:author="JULEN ASTIGARRAGA URCELAY" w:date="2025-08-19T10:34:00Z" w16du:dateUtc="2025-08-19T08:34:00Z">
            <w:rPr/>
          </w:rPrChange>
        </w:rPr>
        <w:instrText>HYPERLINK "https://www.R-project.org/" \h</w:instrText>
      </w:r>
      <w:r>
        <w:fldChar w:fldCharType="separate"/>
      </w:r>
      <w:r w:rsidRPr="00517C9A">
        <w:rPr>
          <w:rStyle w:val="Hyperlink"/>
          <w:i/>
          <w:iCs/>
          <w:lang w:val="en-US"/>
          <w:rPrChange w:id="53" w:author="JULEN ASTIGARRAGA URCELAY" w:date="2025-08-19T10:34:00Z" w16du:dateUtc="2025-08-19T08:34:00Z">
            <w:rPr>
              <w:rStyle w:val="Hyperlink"/>
              <w:i/>
              <w:iCs/>
            </w:rPr>
          </w:rPrChange>
        </w:rPr>
        <w:t>R: A Language and Environment for Statistical Computing</w:t>
      </w:r>
      <w:r>
        <w:fldChar w:fldCharType="end"/>
      </w:r>
      <w:r w:rsidRPr="00517C9A">
        <w:rPr>
          <w:lang w:val="en-US"/>
          <w:rPrChange w:id="54" w:author="JULEN ASTIGARRAGA URCELAY" w:date="2025-08-19T10:34:00Z" w16du:dateUtc="2025-08-19T08:34:00Z">
            <w:rPr/>
          </w:rPrChange>
        </w:rPr>
        <w:t xml:space="preserve">. </w:t>
      </w:r>
      <w:r w:rsidRPr="00517C9A">
        <w:rPr>
          <w:lang w:val="en-US"/>
        </w:rPr>
        <w:t>R Foundation for Statistical Computing, Vienna, Austria.</w:t>
      </w:r>
      <w:bookmarkEnd w:id="50"/>
    </w:p>
    <w:p w14:paraId="2482DCDC" w14:textId="77777777" w:rsidR="00F5535E" w:rsidRPr="00517C9A" w:rsidRDefault="00754DCB">
      <w:pPr>
        <w:pStyle w:val="Bibliography"/>
        <w:rPr>
          <w:lang w:val="en-US"/>
        </w:rPr>
      </w:pPr>
      <w:bookmarkStart w:id="55" w:name="ref-Robinson_2025"/>
      <w:r w:rsidRPr="00517C9A">
        <w:rPr>
          <w:lang w:val="en-US"/>
        </w:rPr>
        <w:lastRenderedPageBreak/>
        <w:t xml:space="preserve">Robinson, D. 2025. </w:t>
      </w:r>
      <w:r w:rsidR="00F5535E">
        <w:fldChar w:fldCharType="begin"/>
      </w:r>
      <w:r w:rsidR="00F5535E" w:rsidRPr="00DE603D">
        <w:rPr>
          <w:lang w:val="en-US"/>
          <w:rPrChange w:id="56" w:author="JULEN ASTIGARRAGA URCELAY" w:date="2025-10-04T11:41:00Z" w16du:dateUtc="2025-10-04T09:41:00Z">
            <w:rPr/>
          </w:rPrChange>
        </w:rPr>
        <w:instrText>HYPERLINK "https://doi.org/10.32614/CRAN.package.fuzzyjoin" \h</w:instrText>
      </w:r>
      <w:r w:rsidR="00F5535E">
        <w:fldChar w:fldCharType="separate"/>
      </w:r>
      <w:proofErr w:type="spellStart"/>
      <w:r w:rsidR="00F5535E" w:rsidRPr="00517C9A">
        <w:rPr>
          <w:rStyle w:val="Hyperlink"/>
          <w:i/>
          <w:iCs/>
          <w:lang w:val="en-US"/>
        </w:rPr>
        <w:t>fuzzyjoin</w:t>
      </w:r>
      <w:proofErr w:type="spellEnd"/>
      <w:r w:rsidR="00F5535E" w:rsidRPr="00517C9A">
        <w:rPr>
          <w:rStyle w:val="Hyperlink"/>
          <w:i/>
          <w:iCs/>
          <w:lang w:val="en-US"/>
        </w:rPr>
        <w:t>: Join Tables Together on Inexact Matching</w:t>
      </w:r>
      <w:r w:rsidR="00F5535E">
        <w:fldChar w:fldCharType="end"/>
      </w:r>
      <w:r w:rsidRPr="00517C9A">
        <w:rPr>
          <w:lang w:val="en-US"/>
        </w:rPr>
        <w:t>.</w:t>
      </w:r>
      <w:bookmarkEnd w:id="55"/>
    </w:p>
    <w:p w14:paraId="4B5FBB83" w14:textId="77777777" w:rsidR="00F5535E" w:rsidRPr="00517C9A" w:rsidRDefault="00754DCB">
      <w:pPr>
        <w:pStyle w:val="Bibliography"/>
        <w:rPr>
          <w:lang w:val="en-US"/>
          <w:rPrChange w:id="57" w:author="JULEN ASTIGARRAGA URCELAY" w:date="2025-08-19T10:34:00Z" w16du:dateUtc="2025-08-19T08:34:00Z">
            <w:rPr/>
          </w:rPrChange>
        </w:rPr>
      </w:pPr>
      <w:bookmarkStart w:id="58" w:name="ref-Scott_Chamberlain_2013"/>
      <w:r w:rsidRPr="00517C9A">
        <w:rPr>
          <w:lang w:val="en-US"/>
          <w:rPrChange w:id="59" w:author="JULEN ASTIGARRAGA URCELAY" w:date="2025-08-19T10:34:00Z" w16du:dateUtc="2025-08-19T08:34:00Z">
            <w:rPr/>
          </w:rPrChange>
        </w:rPr>
        <w:t xml:space="preserve">Scott Chamberlain, Eduard Szocs. 2013. </w:t>
      </w:r>
      <w:r>
        <w:fldChar w:fldCharType="begin"/>
      </w:r>
      <w:r w:rsidRPr="00517C9A">
        <w:rPr>
          <w:lang w:val="en-US"/>
          <w:rPrChange w:id="60" w:author="JULEN ASTIGARRAGA URCELAY" w:date="2025-08-19T10:34:00Z" w16du:dateUtc="2025-08-19T08:34:00Z">
            <w:rPr/>
          </w:rPrChange>
        </w:rPr>
        <w:instrText>HYPERLINK "https://f1000research.com/articles/2-191/v2" \h</w:instrText>
      </w:r>
      <w:r>
        <w:fldChar w:fldCharType="separate"/>
      </w:r>
      <w:proofErr w:type="spellStart"/>
      <w:r w:rsidRPr="00517C9A">
        <w:rPr>
          <w:rStyle w:val="Hyperlink"/>
          <w:lang w:val="en-US"/>
          <w:rPrChange w:id="61" w:author="JULEN ASTIGARRAGA URCELAY" w:date="2025-08-19T10:34:00Z" w16du:dateUtc="2025-08-19T08:34:00Z">
            <w:rPr>
              <w:rStyle w:val="Hyperlink"/>
            </w:rPr>
          </w:rPrChange>
        </w:rPr>
        <w:t>taxize</w:t>
      </w:r>
      <w:proofErr w:type="spellEnd"/>
      <w:r w:rsidRPr="00517C9A">
        <w:rPr>
          <w:rStyle w:val="Hyperlink"/>
          <w:lang w:val="en-US"/>
          <w:rPrChange w:id="62" w:author="JULEN ASTIGARRAGA URCELAY" w:date="2025-08-19T10:34:00Z" w16du:dateUtc="2025-08-19T08:34:00Z">
            <w:rPr>
              <w:rStyle w:val="Hyperlink"/>
            </w:rPr>
          </w:rPrChange>
        </w:rPr>
        <w:t xml:space="preserve"> - taxonomic search and retrieval in R</w:t>
      </w:r>
      <w:r>
        <w:fldChar w:fldCharType="end"/>
      </w:r>
      <w:r w:rsidRPr="00517C9A">
        <w:rPr>
          <w:lang w:val="en-US"/>
          <w:rPrChange w:id="63" w:author="JULEN ASTIGARRAGA URCELAY" w:date="2025-08-19T10:34:00Z" w16du:dateUtc="2025-08-19T08:34:00Z">
            <w:rPr/>
          </w:rPrChange>
        </w:rPr>
        <w:t xml:space="preserve">. </w:t>
      </w:r>
      <w:r w:rsidRPr="00517C9A">
        <w:rPr>
          <w:i/>
          <w:iCs/>
          <w:lang w:val="en-US"/>
          <w:rPrChange w:id="64" w:author="JULEN ASTIGARRAGA URCELAY" w:date="2025-08-19T10:34:00Z" w16du:dateUtc="2025-08-19T08:34:00Z">
            <w:rPr>
              <w:i/>
              <w:iCs/>
            </w:rPr>
          </w:rPrChange>
        </w:rPr>
        <w:t>F1000Research</w:t>
      </w:r>
      <w:r w:rsidRPr="00517C9A">
        <w:rPr>
          <w:lang w:val="en-US"/>
          <w:rPrChange w:id="65" w:author="JULEN ASTIGARRAGA URCELAY" w:date="2025-08-19T10:34:00Z" w16du:dateUtc="2025-08-19T08:34:00Z">
            <w:rPr/>
          </w:rPrChange>
        </w:rPr>
        <w:t>.</w:t>
      </w:r>
      <w:bookmarkEnd w:id="39"/>
      <w:bookmarkEnd w:id="41"/>
      <w:bookmarkEnd w:id="58"/>
    </w:p>
    <w:sectPr w:rsidR="00F5535E" w:rsidRPr="00517C9A">
      <w:footerReference w:type="even" r:id="rId15"/>
      <w:footerReference w:type="default" r:id="rId16"/>
      <w:footerReference w:type="first" r:id="rId17"/>
      <w:pgSz w:w="11906" w:h="16838"/>
      <w:pgMar w:top="1440" w:right="1440" w:bottom="1440" w:left="1440" w:header="0" w:footer="720" w:gutter="0"/>
      <w:lnNumType w:countBy="1" w:distance="283" w:restart="continuous"/>
      <w:cols w:space="720"/>
      <w:formProt w:val="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JULEN ASTIGARRAGA URCELAY" w:date="2025-08-19T10:36:00Z" w:initials="JA">
    <w:p w14:paraId="76A69FB6" w14:textId="77777777" w:rsidR="00517C9A" w:rsidRDefault="00517C9A" w:rsidP="00517C9A">
      <w:pPr>
        <w:pStyle w:val="CommentText"/>
      </w:pPr>
      <w:r>
        <w:rPr>
          <w:rStyle w:val="CommentReference"/>
        </w:rPr>
        <w:annotationRef/>
      </w:r>
      <w:r>
        <w:t>Añadiría los links para que el usuario pueda acceder a ellos con facilidad</w:t>
      </w:r>
    </w:p>
  </w:comment>
  <w:comment w:id="7" w:author="JULEN ASTIGARRAGA URCELAY" w:date="2025-08-19T11:07:00Z" w:initials="JA">
    <w:p w14:paraId="65B8FFE8" w14:textId="77777777" w:rsidR="00E866B2" w:rsidRDefault="00E866B2" w:rsidP="00E866B2">
      <w:pPr>
        <w:pStyle w:val="CommentText"/>
      </w:pPr>
      <w:r>
        <w:rPr>
          <w:rStyle w:val="CommentReference"/>
        </w:rPr>
        <w:annotationRef/>
      </w:r>
      <w:r>
        <w:t>Y esta base de datos recoge los nombres aceptados tanto a nivel nacional como internacional? Más que nada por aclarar en qué sentido solventa las limitaciones que indicas</w:t>
      </w:r>
    </w:p>
  </w:comment>
  <w:comment w:id="8" w:author="JULEN ASTIGARRAGA URCELAY" w:date="2025-08-19T10:43:00Z" w:initials="JA">
    <w:p w14:paraId="69DAB3FF" w14:textId="41B154B0" w:rsidR="00517C9A" w:rsidRDefault="00517C9A" w:rsidP="00517C9A">
      <w:pPr>
        <w:pStyle w:val="CommentText"/>
      </w:pPr>
      <w:r>
        <w:rPr>
          <w:rStyle w:val="CommentReference"/>
        </w:rPr>
        <w:annotationRef/>
      </w:r>
      <w:r>
        <w:t>Creo que estaria bien añadir el link aquí para que se pueda entender mejor a lo que te refieres</w:t>
      </w:r>
    </w:p>
  </w:comment>
  <w:comment w:id="15" w:author="JULEN ASTIGARRAGA URCELAY" w:date="2025-10-04T12:37:00Z" w:initials="JA">
    <w:p w14:paraId="515F889C" w14:textId="77777777" w:rsidR="00754DCB" w:rsidRDefault="00754DCB" w:rsidP="00754DCB">
      <w:pPr>
        <w:pStyle w:val="CommentText"/>
      </w:pPr>
      <w:r>
        <w:rPr>
          <w:rStyle w:val="CommentReference"/>
        </w:rPr>
        <w:annotationRef/>
      </w:r>
      <w:r>
        <w:t>No sé si tienes intención de subir el paquete a CRAN, pero creo que es importante que tengas en cuenta que la nota quedará publicada tal como está ahora aunque lo subas. Te lo comento más que nada porque si lo subes a CRAN la gente lo instalará desde ahí generalmente. Si no tienes intención de subirlo no pasa nada pero si lo tienes quizás mencionar algo al respecto puede estar bien. Por ejemplo, en el paquete labeleR que también está en revisión mencionan esto:</w:t>
      </w:r>
    </w:p>
    <w:p w14:paraId="5908B611" w14:textId="77777777" w:rsidR="00754DCB" w:rsidRDefault="00754DCB" w:rsidP="00754DCB">
      <w:pPr>
        <w:pStyle w:val="CommentText"/>
      </w:pPr>
    </w:p>
    <w:p w14:paraId="53505B4F" w14:textId="77777777" w:rsidR="00754DCB" w:rsidRDefault="00754DCB" w:rsidP="00754DCB">
      <w:pPr>
        <w:pStyle w:val="CommentText"/>
      </w:pPr>
      <w:r>
        <w:t>New developments will happen in the GitHub repository (</w:t>
      </w:r>
      <w:hyperlink r:id="rId1" w:history="1">
        <w:r w:rsidRPr="00EE0180">
          <w:rPr>
            <w:rStyle w:val="Hyperlink"/>
          </w:rPr>
          <w:t>https://github.com/EcologyR/labeleR</w:t>
        </w:r>
      </w:hyperlink>
      <w:r>
        <w:t xml:space="preserve">) and eventually pushed to CRAN. </w:t>
      </w:r>
    </w:p>
  </w:comment>
  <w:comment w:id="19" w:author="JULEN ASTIGARRAGA URCELAY" w:date="2025-08-19T10:50:00Z" w:initials="JA">
    <w:p w14:paraId="166A3B5D" w14:textId="5A1DD231" w:rsidR="004B1168" w:rsidRDefault="00D65790" w:rsidP="004B1168">
      <w:pPr>
        <w:pStyle w:val="CommentText"/>
      </w:pPr>
      <w:r>
        <w:rPr>
          <w:rStyle w:val="CommentReference"/>
        </w:rPr>
        <w:annotationRef/>
      </w:r>
      <w:r w:rsidR="004B1168">
        <w:t xml:space="preserve">Porfa revisa las normas de estilo especificadas aquí: </w:t>
      </w:r>
      <w:hyperlink r:id="rId2" w:history="1">
        <w:r w:rsidR="004B1168" w:rsidRPr="00A2387B">
          <w:rPr>
            <w:rStyle w:val="Hyperlink"/>
          </w:rPr>
          <w:t>http://adv-r.had.co.nz/Style.html</w:t>
        </w:r>
      </w:hyperlink>
      <w:r w:rsidR="004B1168">
        <w:t xml:space="preserve">  (este comentario aplica a todo el texto)</w:t>
      </w:r>
    </w:p>
    <w:p w14:paraId="04742A8B" w14:textId="77777777" w:rsidR="004B1168" w:rsidRDefault="004B1168" w:rsidP="004B1168">
      <w:pPr>
        <w:pStyle w:val="CommentText"/>
      </w:pPr>
    </w:p>
    <w:p w14:paraId="7790BC1B" w14:textId="77777777" w:rsidR="004B1168" w:rsidRDefault="004B1168" w:rsidP="004B1168">
      <w:pPr>
        <w:pStyle w:val="CommentText"/>
      </w:pPr>
      <w:r>
        <w:t># Good</w:t>
      </w:r>
    </w:p>
    <w:p w14:paraId="068D5F0F" w14:textId="77777777" w:rsidR="004B1168" w:rsidRDefault="004B1168" w:rsidP="004B1168">
      <w:pPr>
        <w:pStyle w:val="CommentText"/>
      </w:pPr>
      <w:r>
        <w:t>x &lt;- 5</w:t>
      </w:r>
    </w:p>
    <w:p w14:paraId="788470AD" w14:textId="77777777" w:rsidR="004B1168" w:rsidRDefault="004B1168" w:rsidP="004B1168">
      <w:pPr>
        <w:pStyle w:val="CommentText"/>
      </w:pPr>
      <w:r>
        <w:t># Bad</w:t>
      </w:r>
    </w:p>
    <w:p w14:paraId="633A1931" w14:textId="77777777" w:rsidR="004B1168" w:rsidRDefault="004B1168" w:rsidP="004B1168">
      <w:pPr>
        <w:pStyle w:val="CommentText"/>
      </w:pPr>
      <w:r>
        <w:t>x = 5</w:t>
      </w:r>
    </w:p>
  </w:comment>
  <w:comment w:id="20" w:author="JULEN ASTIGARRAGA URCELAY" w:date="2025-10-04T12:04:00Z" w:initials="JA">
    <w:p w14:paraId="50A1FD98" w14:textId="77777777" w:rsidR="00124703" w:rsidRDefault="00124703" w:rsidP="00124703">
      <w:pPr>
        <w:pStyle w:val="CommentText"/>
      </w:pPr>
      <w:r>
        <w:rPr>
          <w:rStyle w:val="CommentReference"/>
        </w:rPr>
        <w:annotationRef/>
      </w:r>
      <w:r>
        <w:t>Esta especie no la mencionas en el texto no?</w:t>
      </w:r>
    </w:p>
  </w:comment>
  <w:comment w:id="22" w:author="JULEN ASTIGARRAGA URCELAY" w:date="2025-08-19T10:55:00Z" w:initials="JA">
    <w:p w14:paraId="38FD4A6D" w14:textId="3C9A6D93" w:rsidR="004B1168" w:rsidRDefault="004B1168" w:rsidP="004B1168">
      <w:pPr>
        <w:pStyle w:val="CommentText"/>
      </w:pPr>
      <w:r>
        <w:rPr>
          <w:rStyle w:val="CommentReference"/>
        </w:rPr>
        <w:annotationRef/>
      </w:r>
      <w:r>
        <w:t>Quizás se puede utilizar el guión bajo para separar palabras y facilitar así su lectura (este comentario aplica a todo el texto)</w:t>
      </w:r>
    </w:p>
  </w:comment>
  <w:comment w:id="23" w:author="JULEN ASTIGARRAGA URCELAY" w:date="2025-10-04T12:05:00Z" w:initials="JA">
    <w:p w14:paraId="5370F096" w14:textId="77777777" w:rsidR="002413C0" w:rsidRDefault="00012DF3" w:rsidP="002413C0">
      <w:pPr>
        <w:pStyle w:val="CommentText"/>
      </w:pPr>
      <w:r>
        <w:rPr>
          <w:rStyle w:val="CommentReference"/>
        </w:rPr>
        <w:annotationRef/>
      </w:r>
      <w:r w:rsidR="002413C0">
        <w:t>Por qué está la alondra ricotí dos veces?</w:t>
      </w:r>
    </w:p>
  </w:comment>
  <w:comment w:id="25" w:author="JULEN ASTIGARRAGA URCELAY" w:date="2025-10-04T12:11:00Z" w:initials="JA">
    <w:p w14:paraId="10A8BCC0" w14:textId="77777777" w:rsidR="00461724" w:rsidRDefault="00461724" w:rsidP="00461724">
      <w:pPr>
        <w:pStyle w:val="CommentText"/>
      </w:pPr>
      <w:r>
        <w:rPr>
          <w:rStyle w:val="CommentReference"/>
        </w:rPr>
        <w:annotationRef/>
      </w:r>
      <w:r>
        <w:t>Creo que para hacer más explicitio que te refieres a una función estaria bien añadir paréntesis al final: eidos_conservation_by_id() (este comentario aplica a todo el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6A69FB6" w15:done="0"/>
  <w15:commentEx w15:paraId="65B8FFE8" w15:done="0"/>
  <w15:commentEx w15:paraId="69DAB3FF" w15:done="0"/>
  <w15:commentEx w15:paraId="53505B4F" w15:done="0"/>
  <w15:commentEx w15:paraId="633A1931" w15:done="0"/>
  <w15:commentEx w15:paraId="50A1FD98" w15:done="0"/>
  <w15:commentEx w15:paraId="38FD4A6D" w15:done="0"/>
  <w15:commentEx w15:paraId="5370F096" w15:done="0"/>
  <w15:commentEx w15:paraId="10A8BC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7AB8EB0" w16cex:dateUtc="2025-08-19T08:36:00Z"/>
  <w16cex:commentExtensible w16cex:durableId="05640715" w16cex:dateUtc="2025-08-19T09:07:00Z"/>
  <w16cex:commentExtensible w16cex:durableId="110B4168" w16cex:dateUtc="2025-08-19T08:43:00Z"/>
  <w16cex:commentExtensible w16cex:durableId="181EEE87" w16cex:dateUtc="2025-10-04T10:37:00Z"/>
  <w16cex:commentExtensible w16cex:durableId="578056C4" w16cex:dateUtc="2025-08-19T08:50:00Z"/>
  <w16cex:commentExtensible w16cex:durableId="30B55E7F" w16cex:dateUtc="2025-10-04T10:04:00Z"/>
  <w16cex:commentExtensible w16cex:durableId="2879AA85" w16cex:dateUtc="2025-08-19T08:55:00Z"/>
  <w16cex:commentExtensible w16cex:durableId="6CE50C29" w16cex:dateUtc="2025-10-04T10:05:00Z"/>
  <w16cex:commentExtensible w16cex:durableId="6D999D02" w16cex:dateUtc="2025-10-04T1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6A69FB6" w16cid:durableId="47AB8EB0"/>
  <w16cid:commentId w16cid:paraId="65B8FFE8" w16cid:durableId="05640715"/>
  <w16cid:commentId w16cid:paraId="69DAB3FF" w16cid:durableId="110B4168"/>
  <w16cid:commentId w16cid:paraId="53505B4F" w16cid:durableId="181EEE87"/>
  <w16cid:commentId w16cid:paraId="633A1931" w16cid:durableId="578056C4"/>
  <w16cid:commentId w16cid:paraId="50A1FD98" w16cid:durableId="30B55E7F"/>
  <w16cid:commentId w16cid:paraId="38FD4A6D" w16cid:durableId="2879AA85"/>
  <w16cid:commentId w16cid:paraId="5370F096" w16cid:durableId="6CE50C29"/>
  <w16cid:commentId w16cid:paraId="10A8BCC0" w16cid:durableId="6D999D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DB91CE" w14:textId="77777777" w:rsidR="00D423A6" w:rsidRDefault="00D423A6">
      <w:pPr>
        <w:spacing w:before="0" w:after="0" w:line="240" w:lineRule="auto"/>
      </w:pPr>
      <w:r>
        <w:separator/>
      </w:r>
    </w:p>
  </w:endnote>
  <w:endnote w:type="continuationSeparator" w:id="0">
    <w:p w14:paraId="029BEF36" w14:textId="77777777" w:rsidR="00D423A6" w:rsidRDefault="00D423A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3F60B" w14:textId="77777777" w:rsidR="00F5535E" w:rsidRDefault="00F553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2562039"/>
      <w:docPartObj>
        <w:docPartGallery w:val="Page Numbers (Bottom of Page)"/>
        <w:docPartUnique/>
      </w:docPartObj>
    </w:sdtPr>
    <w:sdtEndPr/>
    <w:sdtContent>
      <w:p w14:paraId="4F5AEC28" w14:textId="77777777" w:rsidR="00F5535E" w:rsidRDefault="00754DCB">
        <w:pPr>
          <w:pStyle w:val="Footer"/>
          <w:jc w:val="center"/>
        </w:pPr>
        <w:r>
          <w:fldChar w:fldCharType="begin"/>
        </w:r>
        <w:r>
          <w:instrText xml:space="preserve"> PAGE </w:instrText>
        </w:r>
        <w:r>
          <w:fldChar w:fldCharType="separate"/>
        </w:r>
        <w:r>
          <w:t>7</w:t>
        </w:r>
        <w:r>
          <w:fldChar w:fldCharType="end"/>
        </w:r>
      </w:p>
    </w:sdtContent>
  </w:sdt>
  <w:p w14:paraId="6E228BAD" w14:textId="77777777" w:rsidR="00F5535E" w:rsidRDefault="00F553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8386730"/>
      <w:docPartObj>
        <w:docPartGallery w:val="Page Numbers (Bottom of Page)"/>
        <w:docPartUnique/>
      </w:docPartObj>
    </w:sdtPr>
    <w:sdtEndPr/>
    <w:sdtContent>
      <w:p w14:paraId="6C7E334B" w14:textId="77777777" w:rsidR="00F5535E" w:rsidRDefault="00754DCB">
        <w:pPr>
          <w:pStyle w:val="Footer"/>
          <w:jc w:val="center"/>
        </w:pPr>
        <w:r>
          <w:fldChar w:fldCharType="begin"/>
        </w:r>
        <w:r>
          <w:instrText xml:space="preserve"> PAGE </w:instrText>
        </w:r>
        <w:r>
          <w:fldChar w:fldCharType="separate"/>
        </w:r>
        <w:r>
          <w:t>7</w:t>
        </w:r>
        <w:r>
          <w:fldChar w:fldCharType="end"/>
        </w:r>
      </w:p>
    </w:sdtContent>
  </w:sdt>
  <w:p w14:paraId="4082C1AD" w14:textId="77777777" w:rsidR="00F5535E" w:rsidRDefault="00F553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0D6E1D" w14:textId="77777777" w:rsidR="00D423A6" w:rsidRDefault="00D423A6">
      <w:pPr>
        <w:spacing w:before="0" w:after="0" w:line="240" w:lineRule="auto"/>
      </w:pPr>
      <w:r>
        <w:separator/>
      </w:r>
    </w:p>
  </w:footnote>
  <w:footnote w:type="continuationSeparator" w:id="0">
    <w:p w14:paraId="7AB0263E" w14:textId="77777777" w:rsidR="00D423A6" w:rsidRDefault="00D423A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62057"/>
    <w:multiLevelType w:val="multilevel"/>
    <w:tmpl w:val="CA744E8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A97634A"/>
    <w:multiLevelType w:val="multilevel"/>
    <w:tmpl w:val="EF8C6F4A"/>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num w:numId="1" w16cid:durableId="1524711265">
    <w:abstractNumId w:val="1"/>
  </w:num>
  <w:num w:numId="2" w16cid:durableId="1213661716">
    <w:abstractNumId w:val="0"/>
  </w:num>
  <w:num w:numId="3" w16cid:durableId="249631186">
    <w:abstractNumId w:val="1"/>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LEN ASTIGARRAGA URCELAY">
    <w15:presenceInfo w15:providerId="AD" w15:userId="S::julen.astigarraga@ehu.eus::4e328bfc-0f3c-412f-90e5-07b55463b0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535E"/>
    <w:rsid w:val="00012DF3"/>
    <w:rsid w:val="00124703"/>
    <w:rsid w:val="00200DE2"/>
    <w:rsid w:val="002413C0"/>
    <w:rsid w:val="00263B5D"/>
    <w:rsid w:val="00397049"/>
    <w:rsid w:val="003B6A7F"/>
    <w:rsid w:val="00461724"/>
    <w:rsid w:val="004B1168"/>
    <w:rsid w:val="00517C9A"/>
    <w:rsid w:val="006743F4"/>
    <w:rsid w:val="00733FD7"/>
    <w:rsid w:val="00754DCB"/>
    <w:rsid w:val="00877D72"/>
    <w:rsid w:val="00A945ED"/>
    <w:rsid w:val="00B831D2"/>
    <w:rsid w:val="00D423A6"/>
    <w:rsid w:val="00D65790"/>
    <w:rsid w:val="00DE603D"/>
    <w:rsid w:val="00E866B2"/>
    <w:rsid w:val="00F5535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3515"/>
  <w15:docId w15:val="{486EB564-873F-4348-89F0-1D021D2E0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uppressAutoHyphens/>
      </w:pPr>
    </w:pPrDefault>
  </w:docDefaults>
  <w:latentStyles w:defLockedState="0" w:defUIPriority="0" w:defSemiHidden="0" w:defUnhideWhenUsed="0" w:defQFormat="0" w:count="376">
    <w:lsdException w:name="heading 6" w:qFormat="1"/>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57ED"/>
    <w:pPr>
      <w:spacing w:before="180" w:after="180" w:line="360" w:lineRule="auto"/>
    </w:pPr>
    <w:rPr>
      <w:sz w:val="20"/>
    </w:rPr>
  </w:style>
  <w:style w:type="paragraph" w:styleId="Heading1">
    <w:name w:val="heading 1"/>
    <w:basedOn w:val="Normal"/>
    <w:next w:val="Normal"/>
    <w:uiPriority w:val="9"/>
    <w:qFormat/>
    <w:rsid w:val="006C57ED"/>
    <w:pPr>
      <w:keepNext/>
      <w:keepLines/>
      <w:spacing w:before="600" w:after="120"/>
      <w:outlineLvl w:val="0"/>
    </w:pPr>
    <w:rPr>
      <w:rFonts w:asciiTheme="majorHAnsi" w:eastAsiaTheme="majorEastAsia" w:hAnsiTheme="majorHAnsi" w:cstheme="majorBidi"/>
      <w:b/>
      <w:bCs/>
      <w:sz w:val="22"/>
      <w:szCs w:val="32"/>
    </w:rPr>
  </w:style>
  <w:style w:type="paragraph" w:styleId="Heading2">
    <w:name w:val="heading 2"/>
    <w:basedOn w:val="Normal"/>
    <w:next w:val="Normal"/>
    <w:uiPriority w:val="9"/>
    <w:unhideWhenUsed/>
    <w:qFormat/>
    <w:rsid w:val="006C57ED"/>
    <w:pPr>
      <w:keepNext/>
      <w:keepLines/>
      <w:spacing w:before="320" w:after="120"/>
      <w:outlineLvl w:val="1"/>
    </w:pPr>
    <w:rPr>
      <w:rFonts w:asciiTheme="majorHAnsi" w:eastAsiaTheme="majorEastAsia" w:hAnsiTheme="majorHAnsi" w:cstheme="majorBidi"/>
      <w:b/>
      <w:bCs/>
      <w:szCs w:val="32"/>
    </w:rPr>
  </w:style>
  <w:style w:type="paragraph" w:styleId="Heading3">
    <w:name w:val="heading 3"/>
    <w:basedOn w:val="Heading2"/>
    <w:next w:val="Normal"/>
    <w:uiPriority w:val="9"/>
    <w:unhideWhenUsed/>
    <w:qFormat/>
    <w:rsid w:val="00502A41"/>
    <w:pPr>
      <w:outlineLvl w:val="2"/>
    </w:pPr>
    <w:rPr>
      <w:sz w:val="18"/>
    </w:rPr>
  </w:style>
  <w:style w:type="paragraph" w:styleId="Heading4">
    <w:name w:val="heading 4"/>
    <w:basedOn w:val="Heading3"/>
    <w:next w:val="Normal"/>
    <w:uiPriority w:val="9"/>
    <w:unhideWhenUsed/>
    <w:qFormat/>
    <w:rsid w:val="00792BF1"/>
    <w:pPr>
      <w:outlineLvl w:val="3"/>
    </w:pPr>
  </w:style>
  <w:style w:type="paragraph" w:styleId="Heading5">
    <w:name w:val="heading 5"/>
    <w:basedOn w:val="Heading4"/>
    <w:next w:val="Normal"/>
    <w:uiPriority w:val="9"/>
    <w:unhideWhenUsed/>
    <w:qFormat/>
    <w:rsid w:val="002D03B3"/>
    <w:pPr>
      <w:outlineLvl w:val="4"/>
    </w:pPr>
  </w:style>
  <w:style w:type="paragraph" w:styleId="Heading6">
    <w:name w:val="heading 6"/>
    <w:basedOn w:val="Normal"/>
    <w:next w:val="Normal"/>
    <w:link w:val="Heading6Ch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ImageCaption"/>
    <w:qFormat/>
  </w:style>
  <w:style w:type="character" w:customStyle="1" w:styleId="VerbatimChar">
    <w:name w:val="Verbatim Char"/>
    <w:basedOn w:val="BodyTextChar"/>
    <w:link w:val="SourceCode"/>
    <w:qFormat/>
    <w:rPr>
      <w:rFonts w:ascii="Consolas" w:hAnsi="Consolas"/>
      <w:sz w:val="22"/>
    </w:rPr>
  </w:style>
  <w:style w:type="character" w:customStyle="1" w:styleId="FootnoteRef">
    <w:name w:val="Footnote Ref"/>
    <w:basedOn w:val="BodyTextChar"/>
    <w:qFormat/>
    <w:rPr>
      <w:vertAlign w:val="superscript"/>
    </w:rPr>
  </w:style>
  <w:style w:type="character" w:customStyle="1" w:styleId="Link">
    <w:name w:val="Link"/>
    <w:basedOn w:val="BodyTextChar"/>
    <w:qFormat/>
    <w:rPr>
      <w:color w:val="4F81BD" w:themeColor="accent1"/>
    </w:rPr>
  </w:style>
  <w:style w:type="character" w:customStyle="1" w:styleId="KeywordTok">
    <w:name w:val="KeywordTok"/>
    <w:basedOn w:val="VerbatimChar"/>
    <w:qFormat/>
    <w:rPr>
      <w:rFonts w:ascii="Consolas" w:hAnsi="Consolas"/>
      <w:b/>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ErrorTok">
    <w:name w:val="ErrorTok"/>
    <w:basedOn w:val="VerbatimChar"/>
    <w:qFormat/>
    <w:rPr>
      <w:rFonts w:ascii="Consolas" w:hAnsi="Consolas"/>
      <w:b/>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styleId="Hyperlink">
    <w:name w:val="Hyperlink"/>
    <w:basedOn w:val="DefaultParagraphFont"/>
    <w:rsid w:val="00A6715F"/>
    <w:rPr>
      <w:color w:val="0000FF" w:themeColor="hyperlink"/>
      <w:u w:val="single"/>
    </w:rPr>
  </w:style>
  <w:style w:type="character" w:customStyle="1" w:styleId="Heading6Char">
    <w:name w:val="Heading 6 Char"/>
    <w:basedOn w:val="DefaultParagraphFont"/>
    <w:link w:val="Heading6"/>
    <w:qFormat/>
    <w:rsid w:val="00380EBE"/>
    <w:rPr>
      <w:rFonts w:asciiTheme="majorHAnsi" w:eastAsiaTheme="majorEastAsia" w:hAnsiTheme="majorHAnsi" w:cstheme="majorBidi"/>
      <w:iCs/>
      <w:sz w:val="20"/>
    </w:rPr>
  </w:style>
  <w:style w:type="character" w:customStyle="1" w:styleId="BodyTextChar1">
    <w:name w:val="Body Text Char1"/>
    <w:basedOn w:val="DefaultParagraphFont"/>
    <w:link w:val="BodyText"/>
    <w:qFormat/>
    <w:rsid w:val="00C102C2"/>
    <w:rPr>
      <w:sz w:val="20"/>
    </w:rPr>
  </w:style>
  <w:style w:type="character" w:styleId="LineNumber">
    <w:name w:val="line number"/>
    <w:basedOn w:val="DefaultParagraphFont"/>
    <w:rsid w:val="005620F8"/>
  </w:style>
  <w:style w:type="character" w:customStyle="1" w:styleId="HeaderChar">
    <w:name w:val="Header Char"/>
    <w:basedOn w:val="DefaultParagraphFont"/>
    <w:link w:val="Header"/>
    <w:qFormat/>
    <w:rsid w:val="000B51C4"/>
    <w:rPr>
      <w:sz w:val="20"/>
    </w:rPr>
  </w:style>
  <w:style w:type="character" w:customStyle="1" w:styleId="FooterChar">
    <w:name w:val="Footer Char"/>
    <w:basedOn w:val="DefaultParagraphFont"/>
    <w:link w:val="Footer"/>
    <w:uiPriority w:val="99"/>
    <w:qFormat/>
    <w:rsid w:val="000B51C4"/>
    <w:rPr>
      <w:sz w:val="20"/>
    </w:rPr>
  </w:style>
  <w:style w:type="character" w:customStyle="1" w:styleId="ConstantTok">
    <w:name w:val="ConstantTok"/>
    <w:basedOn w:val="VerbatimChar"/>
    <w:qFormat/>
    <w:rPr>
      <w:rFonts w:ascii="Consolas" w:hAnsi="Consolas"/>
      <w:color w:val="8F5902"/>
      <w:sz w:val="22"/>
      <w:shd w:val="clear" w:color="auto" w:fill="F1F3F5"/>
    </w:rPr>
  </w:style>
  <w:style w:type="character" w:customStyle="1" w:styleId="SpecialCharTok">
    <w:name w:val="SpecialCharTok"/>
    <w:basedOn w:val="VerbatimChar"/>
    <w:qFormat/>
    <w:rPr>
      <w:rFonts w:ascii="Consolas" w:hAnsi="Consolas"/>
      <w:color w:val="5E5E5E"/>
      <w:sz w:val="22"/>
      <w:shd w:val="clear" w:color="auto" w:fill="F1F3F5"/>
    </w:rPr>
  </w:style>
  <w:style w:type="character" w:customStyle="1" w:styleId="VerbatimStringTok">
    <w:name w:val="VerbatimStringTok"/>
    <w:basedOn w:val="VerbatimChar"/>
    <w:qFormat/>
    <w:rPr>
      <w:rFonts w:ascii="Consolas" w:hAnsi="Consolas"/>
      <w:color w:val="20794D"/>
      <w:sz w:val="22"/>
      <w:shd w:val="clear" w:color="auto" w:fill="F1F3F5"/>
    </w:rPr>
  </w:style>
  <w:style w:type="character" w:customStyle="1" w:styleId="SpecialStringTok">
    <w:name w:val="SpecialStringTok"/>
    <w:basedOn w:val="VerbatimChar"/>
    <w:qFormat/>
    <w:rPr>
      <w:rFonts w:ascii="Consolas" w:hAnsi="Consolas"/>
      <w:color w:val="20794D"/>
      <w:sz w:val="22"/>
      <w:shd w:val="clear" w:color="auto" w:fill="F1F3F5"/>
    </w:rPr>
  </w:style>
  <w:style w:type="character" w:customStyle="1" w:styleId="ImportTok">
    <w:name w:val="ImportTok"/>
    <w:basedOn w:val="VerbatimChar"/>
    <w:qFormat/>
    <w:rPr>
      <w:rFonts w:ascii="Consolas" w:hAnsi="Consolas"/>
      <w:color w:val="00769E"/>
      <w:sz w:val="22"/>
      <w:shd w:val="clear" w:color="auto" w:fill="F1F3F5"/>
    </w:rPr>
  </w:style>
  <w:style w:type="character" w:customStyle="1" w:styleId="DocumentationTok">
    <w:name w:val="DocumentationTok"/>
    <w:basedOn w:val="VerbatimChar"/>
    <w:qFormat/>
    <w:rPr>
      <w:rFonts w:ascii="Consolas" w:hAnsi="Consolas"/>
      <w:i/>
      <w:color w:val="5E5E5E"/>
      <w:sz w:val="22"/>
      <w:shd w:val="clear" w:color="auto" w:fill="F1F3F5"/>
    </w:rPr>
  </w:style>
  <w:style w:type="character" w:customStyle="1" w:styleId="AnnotationTok">
    <w:name w:val="AnnotationTok"/>
    <w:basedOn w:val="VerbatimChar"/>
    <w:qFormat/>
    <w:rPr>
      <w:rFonts w:ascii="Consolas" w:hAnsi="Consolas"/>
      <w:color w:val="5E5E5E"/>
      <w:sz w:val="22"/>
      <w:shd w:val="clear" w:color="auto" w:fill="F1F3F5"/>
    </w:rPr>
  </w:style>
  <w:style w:type="character" w:customStyle="1" w:styleId="CommentVarTok">
    <w:name w:val="CommentVarTok"/>
    <w:basedOn w:val="VerbatimChar"/>
    <w:qFormat/>
    <w:rPr>
      <w:rFonts w:ascii="Consolas" w:hAnsi="Consolas"/>
      <w:i/>
      <w:color w:val="5E5E5E"/>
      <w:sz w:val="22"/>
      <w:shd w:val="clear" w:color="auto" w:fill="F1F3F5"/>
    </w:rPr>
  </w:style>
  <w:style w:type="character" w:customStyle="1" w:styleId="VariableTok">
    <w:name w:val="VariableTok"/>
    <w:basedOn w:val="VerbatimChar"/>
    <w:qFormat/>
    <w:rPr>
      <w:rFonts w:ascii="Consolas" w:hAnsi="Consolas"/>
      <w:color w:val="111111"/>
      <w:sz w:val="22"/>
      <w:shd w:val="clear" w:color="auto" w:fill="F1F3F5"/>
    </w:rPr>
  </w:style>
  <w:style w:type="character" w:customStyle="1" w:styleId="ControlFlowTok">
    <w:name w:val="ControlFlowTok"/>
    <w:basedOn w:val="VerbatimChar"/>
    <w:qFormat/>
    <w:rPr>
      <w:rFonts w:ascii="Consolas" w:hAnsi="Consolas"/>
      <w:b/>
      <w:color w:val="003B4F"/>
      <w:sz w:val="22"/>
      <w:shd w:val="clear" w:color="auto" w:fill="F1F3F5"/>
    </w:rPr>
  </w:style>
  <w:style w:type="character" w:customStyle="1" w:styleId="OperatorTok">
    <w:name w:val="OperatorTok"/>
    <w:basedOn w:val="VerbatimChar"/>
    <w:qFormat/>
    <w:rPr>
      <w:rFonts w:ascii="Consolas" w:hAnsi="Consolas"/>
      <w:color w:val="5E5E5E"/>
      <w:sz w:val="22"/>
      <w:shd w:val="clear" w:color="auto" w:fill="F1F3F5"/>
    </w:rPr>
  </w:style>
  <w:style w:type="character" w:customStyle="1" w:styleId="BuiltInTok">
    <w:name w:val="BuiltInTok"/>
    <w:basedOn w:val="VerbatimChar"/>
    <w:qFormat/>
    <w:rPr>
      <w:rFonts w:ascii="Consolas" w:hAnsi="Consolas"/>
      <w:color w:val="003B4F"/>
      <w:sz w:val="22"/>
      <w:shd w:val="clear" w:color="auto" w:fill="F1F3F5"/>
    </w:rPr>
  </w:style>
  <w:style w:type="character" w:customStyle="1" w:styleId="ExtensionTok">
    <w:name w:val="ExtensionTok"/>
    <w:basedOn w:val="VerbatimChar"/>
    <w:qFormat/>
    <w:rPr>
      <w:rFonts w:ascii="Consolas" w:hAnsi="Consolas"/>
      <w:color w:val="003B4F"/>
      <w:sz w:val="22"/>
      <w:shd w:val="clear" w:color="auto" w:fill="F1F3F5"/>
    </w:rPr>
  </w:style>
  <w:style w:type="character" w:customStyle="1" w:styleId="PreprocessorTok">
    <w:name w:val="PreprocessorTok"/>
    <w:basedOn w:val="VerbatimChar"/>
    <w:qFormat/>
    <w:rPr>
      <w:rFonts w:ascii="Consolas" w:hAnsi="Consolas"/>
      <w:color w:val="AD0000"/>
      <w:sz w:val="22"/>
      <w:shd w:val="clear" w:color="auto" w:fill="F1F3F5"/>
    </w:rPr>
  </w:style>
  <w:style w:type="character" w:customStyle="1" w:styleId="AttributeTok">
    <w:name w:val="AttributeTok"/>
    <w:basedOn w:val="VerbatimChar"/>
    <w:qFormat/>
    <w:rPr>
      <w:rFonts w:ascii="Consolas" w:hAnsi="Consolas"/>
      <w:color w:val="657422"/>
      <w:sz w:val="22"/>
      <w:shd w:val="clear" w:color="auto" w:fill="F1F3F5"/>
    </w:rPr>
  </w:style>
  <w:style w:type="character" w:customStyle="1" w:styleId="InformationTok">
    <w:name w:val="InformationTok"/>
    <w:basedOn w:val="VerbatimChar"/>
    <w:qFormat/>
    <w:rPr>
      <w:rFonts w:ascii="Consolas" w:hAnsi="Consolas"/>
      <w:color w:val="5E5E5E"/>
      <w:sz w:val="22"/>
      <w:shd w:val="clear" w:color="auto" w:fill="F1F3F5"/>
    </w:rPr>
  </w:style>
  <w:style w:type="character" w:customStyle="1" w:styleId="WarningTok">
    <w:name w:val="WarningTok"/>
    <w:basedOn w:val="VerbatimChar"/>
    <w:qFormat/>
    <w:rPr>
      <w:rFonts w:ascii="Consolas" w:hAnsi="Consolas"/>
      <w:i/>
      <w:color w:val="5E5E5E"/>
      <w:sz w:val="22"/>
      <w:shd w:val="clear" w:color="auto" w:fill="F1F3F5"/>
    </w:rPr>
  </w:style>
  <w:style w:type="paragraph" w:customStyle="1" w:styleId="Ttulo">
    <w:name w:val="Título"/>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link w:val="BodyTextChar1"/>
    <w:pPr>
      <w:spacing w:after="1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rPr>
  </w:style>
  <w:style w:type="paragraph" w:customStyle="1" w:styleId="ndice">
    <w:name w:val="Índice"/>
    <w:basedOn w:val="Normal"/>
    <w:qFormat/>
    <w:pPr>
      <w:suppressLineNumbers/>
    </w:pPr>
    <w:rPr>
      <w:rFonts w:cs="FreeSans"/>
    </w:rPr>
  </w:style>
  <w:style w:type="paragraph" w:customStyle="1" w:styleId="Compact">
    <w:name w:val="Compact"/>
    <w:basedOn w:val="Normal"/>
    <w:qFormat/>
    <w:pPr>
      <w:spacing w:before="36" w:after="36"/>
    </w:pPr>
  </w:style>
  <w:style w:type="paragraph" w:styleId="Title">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5F1DFC"/>
    <w:pPr>
      <w:keepNext/>
      <w:keepLines/>
      <w:spacing w:before="120" w:after="320"/>
    </w:pPr>
    <w:rPr>
      <w:sz w:val="20"/>
    </w:rPr>
  </w:style>
  <w:style w:type="paragraph" w:styleId="Date">
    <w:name w:val="Date"/>
    <w:next w:val="Normal"/>
    <w:qFormat/>
    <w:pPr>
      <w:keepNext/>
      <w:keepLines/>
      <w:spacing w:after="200"/>
      <w:jc w:val="center"/>
    </w:pPr>
  </w:style>
  <w:style w:type="paragraph" w:customStyle="1" w:styleId="Abstract">
    <w:name w:val="Abstract"/>
    <w:basedOn w:val="Normal"/>
    <w:next w:val="Normal"/>
    <w:qFormat/>
    <w:pPr>
      <w:keepNext/>
      <w:keepLines/>
      <w:spacing w:before="300" w:after="300"/>
    </w:pPr>
    <w:rPr>
      <w:szCs w:val="20"/>
    </w:rPr>
  </w:style>
  <w:style w:type="paragraph" w:styleId="Bibliography">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Normal"/>
    <w:qFormat/>
    <w:pPr>
      <w:spacing w:before="0" w:after="120"/>
    </w:pPr>
    <w:rPr>
      <w:i/>
    </w:rPr>
  </w:style>
  <w:style w:type="paragraph" w:customStyle="1" w:styleId="ImageCaption">
    <w:name w:val="Image Caption"/>
    <w:basedOn w:val="Normal"/>
    <w:link w:val="BodyTextChar"/>
    <w:qFormat/>
    <w:pPr>
      <w:spacing w:before="0" w:after="120"/>
    </w:pPr>
    <w:rPr>
      <w:i/>
    </w:rPr>
  </w:style>
  <w:style w:type="paragraph" w:customStyle="1" w:styleId="SourceCode">
    <w:name w:val="Source Code"/>
    <w:basedOn w:val="Normal"/>
    <w:link w:val="VerbatimChar"/>
    <w:qFormat/>
    <w:pPr>
      <w:shd w:val="clear" w:color="auto" w:fill="F8F8F8"/>
    </w:pPr>
  </w:style>
  <w:style w:type="paragraph" w:customStyle="1" w:styleId="Cabeceraypie">
    <w:name w:val="Cabecera y pie"/>
    <w:basedOn w:val="Normal"/>
    <w:qFormat/>
  </w:style>
  <w:style w:type="paragraph" w:styleId="Header">
    <w:name w:val="header"/>
    <w:basedOn w:val="Normal"/>
    <w:link w:val="HeaderChar"/>
    <w:rsid w:val="000B51C4"/>
    <w:pPr>
      <w:suppressLineNumbers/>
      <w:tabs>
        <w:tab w:val="center" w:pos="4513"/>
        <w:tab w:val="right" w:pos="9026"/>
      </w:tabs>
      <w:spacing w:before="0" w:after="0" w:line="240" w:lineRule="auto"/>
    </w:pPr>
  </w:style>
  <w:style w:type="paragraph" w:styleId="Footer">
    <w:name w:val="footer"/>
    <w:basedOn w:val="Normal"/>
    <w:link w:val="FooterChar"/>
    <w:uiPriority w:val="99"/>
    <w:rsid w:val="000B51C4"/>
    <w:pPr>
      <w:suppressLineNumbers/>
      <w:tabs>
        <w:tab w:val="center" w:pos="4513"/>
        <w:tab w:val="right" w:pos="9026"/>
      </w:tabs>
      <w:spacing w:before="0" w:after="0" w:line="240" w:lineRule="auto"/>
    </w:pPr>
  </w:style>
  <w:style w:type="numbering" w:customStyle="1" w:styleId="Ningunalista">
    <w:name w:val="Ninguna lista"/>
    <w:uiPriority w:val="99"/>
    <w:semiHidden/>
    <w:unhideWhenUsed/>
    <w:qFormat/>
  </w:style>
  <w:style w:type="paragraph" w:styleId="Revision">
    <w:name w:val="Revision"/>
    <w:hidden/>
    <w:rsid w:val="00517C9A"/>
    <w:pPr>
      <w:suppressAutoHyphens w:val="0"/>
    </w:pPr>
    <w:rPr>
      <w:sz w:val="20"/>
    </w:rPr>
  </w:style>
  <w:style w:type="character" w:styleId="CommentReference">
    <w:name w:val="annotation reference"/>
    <w:basedOn w:val="DefaultParagraphFont"/>
    <w:rsid w:val="00517C9A"/>
    <w:rPr>
      <w:sz w:val="16"/>
      <w:szCs w:val="16"/>
    </w:rPr>
  </w:style>
  <w:style w:type="paragraph" w:styleId="CommentText">
    <w:name w:val="annotation text"/>
    <w:basedOn w:val="Normal"/>
    <w:link w:val="CommentTextChar"/>
    <w:rsid w:val="00517C9A"/>
    <w:pPr>
      <w:spacing w:line="240" w:lineRule="auto"/>
    </w:pPr>
    <w:rPr>
      <w:szCs w:val="20"/>
    </w:rPr>
  </w:style>
  <w:style w:type="character" w:customStyle="1" w:styleId="CommentTextChar">
    <w:name w:val="Comment Text Char"/>
    <w:basedOn w:val="DefaultParagraphFont"/>
    <w:link w:val="CommentText"/>
    <w:rsid w:val="00517C9A"/>
    <w:rPr>
      <w:sz w:val="20"/>
      <w:szCs w:val="20"/>
    </w:rPr>
  </w:style>
  <w:style w:type="paragraph" w:styleId="CommentSubject">
    <w:name w:val="annotation subject"/>
    <w:basedOn w:val="CommentText"/>
    <w:next w:val="CommentText"/>
    <w:link w:val="CommentSubjectChar"/>
    <w:rsid w:val="00517C9A"/>
    <w:rPr>
      <w:b/>
      <w:bCs/>
    </w:rPr>
  </w:style>
  <w:style w:type="character" w:customStyle="1" w:styleId="CommentSubjectChar">
    <w:name w:val="Comment Subject Char"/>
    <w:basedOn w:val="CommentTextChar"/>
    <w:link w:val="CommentSubject"/>
    <w:rsid w:val="00517C9A"/>
    <w:rPr>
      <w:b/>
      <w:bCs/>
      <w:sz w:val="20"/>
      <w:szCs w:val="20"/>
    </w:rPr>
  </w:style>
  <w:style w:type="character" w:styleId="FollowedHyperlink">
    <w:name w:val="FollowedHyperlink"/>
    <w:basedOn w:val="DefaultParagraphFont"/>
    <w:rsid w:val="00517C9A"/>
    <w:rPr>
      <w:color w:val="800080" w:themeColor="followedHyperlink"/>
      <w:u w:val="single"/>
    </w:rPr>
  </w:style>
  <w:style w:type="character" w:styleId="UnresolvedMention">
    <w:name w:val="Unresolved Mention"/>
    <w:basedOn w:val="DefaultParagraphFont"/>
    <w:uiPriority w:val="99"/>
    <w:semiHidden/>
    <w:unhideWhenUsed/>
    <w:rsid w:val="00D657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comments.xml.rels><?xml version="1.0" encoding="UTF-8" standalone="yes"?>
<Relationships xmlns="http://schemas.openxmlformats.org/package/2006/relationships"><Relationship Id="rId2" Type="http://schemas.openxmlformats.org/officeDocument/2006/relationships/hyperlink" Target="http://adv-r.had.co.nz/Style.html" TargetMode="External"/><Relationship Id="rId1" Type="http://schemas.openxmlformats.org/officeDocument/2006/relationships/hyperlink" Target="https://github.com/EcologyR/labeleR"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miteco.gob.es/es/biodiversidad/servicios/banco-datos-naturaleza/informacion-disponible/bdn_listas_patron.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ectorm94@gmail.com" TargetMode="External"/><Relationship Id="rId12" Type="http://schemas.openxmlformats.org/officeDocument/2006/relationships/hyperlink" Target="https://iepnb.gob.es/"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1.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majorFont>
      <a:minorFont>
        <a:latin typeface="Arial"/>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1705</Words>
  <Characters>9722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eidosapi, un paquete para interactuar con la base de datos de biodiversidad EIDOS</vt:lpstr>
    </vt:vector>
  </TitlesOfParts>
  <Company>Microsoft</Company>
  <LinksUpToDate>false</LinksUpToDate>
  <CharactersWithSpaces>11405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eidosapi, un paquete para interactuar con la base de datos de biodiversidad EIDOS</dc:title>
  <dc:subject/>
  <dc:creator>Héctor Miranda-Cebrián*1</dc:creator>
  <dc:description/>
  <cp:lastModifiedBy>JULEN ASTIGARRAGA URCELAY</cp:lastModifiedBy>
  <cp:revision>15</cp:revision>
  <dcterms:created xsi:type="dcterms:W3CDTF">2025-08-12T13:42:00Z</dcterms:created>
  <dcterms:modified xsi:type="dcterms:W3CDTF">2025-10-04T10:37:00Z</dcterms:modified>
  <dc:language>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ecosistemas.csl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Tabla de contenidos</vt:lpwstr>
  </property>
</Properties>
</file>